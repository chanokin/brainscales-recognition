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D8B05" w14:textId="5F62B8E6" w:rsidR="00B47AE9" w:rsidRDefault="00AC5B22" w:rsidP="00AC5B22">
      <w:pPr>
        <w:pStyle w:val="Heading1"/>
        <w:jc w:val="center"/>
      </w:pPr>
      <w:r>
        <w:t xml:space="preserve">Milestone Report: </w:t>
      </w:r>
      <w:r>
        <w:br/>
      </w:r>
      <w:r w:rsidR="00B47AE9">
        <w:t xml:space="preserve">Extending neuromorphic </w:t>
      </w:r>
      <w:r w:rsidR="00B47AE9" w:rsidRPr="009D1D1A">
        <w:t>classifier</w:t>
      </w:r>
      <w:r w:rsidR="00B47AE9">
        <w:t xml:space="preserve"> to </w:t>
      </w:r>
      <w:r>
        <w:br/>
        <w:t xml:space="preserve">a </w:t>
      </w:r>
      <w:r w:rsidR="00B47AE9">
        <w:t>large-scale platform</w:t>
      </w:r>
    </w:p>
    <w:p w14:paraId="4ABAE075" w14:textId="77777777" w:rsidR="00B47AE9" w:rsidRDefault="00B47AE9" w:rsidP="00B47AE9"/>
    <w:p w14:paraId="7E41D7B2" w14:textId="695C3B00" w:rsidR="00B47AE9" w:rsidRDefault="00B47AE9" w:rsidP="00AC5B22">
      <w:pPr>
        <w:jc w:val="center"/>
      </w:pPr>
      <w:r>
        <w:t xml:space="preserve">Alan Diamond, Michael </w:t>
      </w:r>
      <w:proofErr w:type="spellStart"/>
      <w:r>
        <w:t>Schmuker</w:t>
      </w:r>
      <w:proofErr w:type="spellEnd"/>
      <w:r>
        <w:t>, Thomas Nowotny</w:t>
      </w:r>
    </w:p>
    <w:p w14:paraId="3EFCB6C8" w14:textId="77777777" w:rsidR="00B47AE9" w:rsidRDefault="0072295D" w:rsidP="00AC5B22">
      <w:pPr>
        <w:jc w:val="center"/>
      </w:pPr>
      <w:r>
        <w:t>Univers</w:t>
      </w:r>
      <w:r w:rsidR="00B47AE9">
        <w:t>i</w:t>
      </w:r>
      <w:r>
        <w:t>t</w:t>
      </w:r>
      <w:r w:rsidR="00B47AE9">
        <w:t>y of Sussex, January 2016</w:t>
      </w:r>
    </w:p>
    <w:p w14:paraId="138E36B7" w14:textId="77777777" w:rsidR="00AC5B22" w:rsidRPr="00B47AE9" w:rsidRDefault="00AC5B22" w:rsidP="00AC5B22">
      <w:pPr>
        <w:jc w:val="center"/>
      </w:pPr>
    </w:p>
    <w:p w14:paraId="7FFCFEE1" w14:textId="77777777" w:rsidR="00B47AE9" w:rsidRDefault="00B47AE9" w:rsidP="00B47AE9">
      <w:pPr>
        <w:pStyle w:val="Heading2"/>
      </w:pPr>
      <w:r w:rsidRPr="009D1D1A">
        <w:t>Introduction</w:t>
      </w:r>
    </w:p>
    <w:p w14:paraId="27CAF0FB" w14:textId="77777777" w:rsidR="00B47AE9" w:rsidRDefault="00B47AE9" w:rsidP="00B47AE9">
      <w:r>
        <w:t>This reports summarises the work undertaken to extend the deployment of the neuromorphic classifier model for MNIST digit recognition developed at University of Sussex on small neuromo</w:t>
      </w:r>
      <w:r w:rsidR="0072295D">
        <w:t>r</w:t>
      </w:r>
      <w:r>
        <w:t>phic hardware to run at larger size on a scaled up neuromorphic hardware platform.</w:t>
      </w:r>
    </w:p>
    <w:p w14:paraId="2F8B8EBF" w14:textId="77777777" w:rsidR="00B47AE9" w:rsidRDefault="00B47AE9" w:rsidP="00B47AE9">
      <w:pPr>
        <w:pStyle w:val="Heading2"/>
      </w:pPr>
      <w:r>
        <w:t>Previous work</w:t>
      </w:r>
    </w:p>
    <w:p w14:paraId="17F00CC2" w14:textId="7EFB7BB6" w:rsidR="0072295D" w:rsidRDefault="00B47AE9" w:rsidP="00B47AE9">
      <w:r>
        <w:t xml:space="preserve">In </w:t>
      </w:r>
      <w:r w:rsidR="004C7795">
        <w:t>previous HBP</w:t>
      </w:r>
      <w:r>
        <w:t xml:space="preserve"> outputs </w:t>
      </w:r>
      <w:r w:rsidR="004C7795">
        <w:fldChar w:fldCharType="begin" w:fldLock="1"/>
      </w:r>
      <w:r w:rsidR="004C7795">
        <w:instrText>ADDIN CSL_CITATION { "citationItems" : [ { "id" : "ITEM-1", "itemData" : { "author" : [ { "dropping-particle" : "", "family" : "Diamond", "given" : "Alan", "non-dropping-particle" : "", "parse-names" : false, "suffix" : "" }, { "dropping-particle" : "", "family" : "Schmuker", "given" : "Michael", "non-dropping-particle" : "", "parse-names" : false, "suffix" : "" }, { "dropping-particle" : "", "family" : "Yavuz", "given" : "Esin", "non-dropping-particle" : "", "parse-names" : false, "suffix" : "" }, { "dropping-particle" : "", "family" : "Turner", "given" : "James", "non-dropping-particle" : "", "parse-names" : false, "suffix" : "" }, { "dropping-particle" : "", "family" : "Nowotny", "given" : "Thomas", "non-dropping-particle" : "", "parse-names" : false, "suffix" : "" } ], "container-title" : "2015 Conference on Brain Informatics and Health", "id" : "ITEM-1", "issued" : { "date-parts" : [ [ "2015" ] ] }, "page" : "21", "title" : "Implementing neuromorphic Computing with Large, High-Dimensional Data Sets Using GeNN - a Meta-Compiler for Neuronal Modelling on General Purpose GPU-Accelerators", "type" : "paper-conference" }, "uris" : [ "http://www.mendeley.com/documents/?uuid=e27cff04-c12f-45e9-81f1-ed17c143b667" ] }, { "id" : "ITEM-2", "itemData" : { "DOI" : "10.3389/fnins.2015.00491", "ISSN" : "1662-453X", "author" : [ { "dropping-particle" : "", "family" : "Diamond", "given" : "Alan", "non-dropping-particle" : "", "parse-names" : false, "suffix" : "" }, { "dropping-particle" : "", "family" : "Nowotny", "given" : "Thomas", "non-dropping-particle" : "", "parse-names" : false, "suffix" : "" }, { "dropping-particle" : "", "family" : "Schmuker", "given" : "Michael", "non-dropping-particle" : "", "parse-names" : false, "suffix" : "" } ], "container-title" : "Frontiers in Neuroscience", "id" : "ITEM-2", "issued" : { "date-parts" : [ [ "2016", "1", "8" ] ] }, "title" : "Comparing Neuromorphic Solutions in Action: Implementing a Bio-Inspired Solution to a Benchmark Classification Task on Three Parallel-Computing Platforms", "type" : "article-journal", "volume" : "9" }, "uris" : [ "http://www.mendeley.com/documents/?uuid=3a72d207-b5f9-4ce3-a75b-705a0944247c" ] } ], "mendeley" : { "formattedCitation" : "(Diamond et al., 2015b, 2016)", "plainTextFormattedCitation" : "(Diamond et al., 2015b, 2016)", "previouslyFormattedCitation" : "(Diamond et al., 2015b, 2016)" }, "properties" : { "noteIndex" : 0 }, "schema" : "https://github.com/citation-style-language/schema/raw/master/csl-citation.json" }</w:instrText>
      </w:r>
      <w:r w:rsidR="004C7795">
        <w:fldChar w:fldCharType="separate"/>
      </w:r>
      <w:r w:rsidR="004C7795" w:rsidRPr="004C7795">
        <w:rPr>
          <w:noProof/>
        </w:rPr>
        <w:t>(Diamond et al., 2015b, 2016)</w:t>
      </w:r>
      <w:r w:rsidR="004C7795">
        <w:fldChar w:fldCharType="end"/>
      </w:r>
      <w:r w:rsidR="0072295D">
        <w:t xml:space="preserve"> we have described the adapt</w:t>
      </w:r>
      <w:r w:rsidR="005949BE">
        <w:t>at</w:t>
      </w:r>
      <w:r w:rsidR="0072295D">
        <w:t xml:space="preserve">ion of our spiking </w:t>
      </w:r>
      <w:r w:rsidR="005949BE">
        <w:t>classifier</w:t>
      </w:r>
      <w:r w:rsidR="0072295D">
        <w:t xml:space="preserve"> model to the MNIST dataset and </w:t>
      </w:r>
      <w:r w:rsidR="005949BE">
        <w:t xml:space="preserve">its </w:t>
      </w:r>
      <w:r w:rsidR="0072295D">
        <w:t>implementations on GPU (</w:t>
      </w:r>
      <w:r w:rsidR="003604E3">
        <w:t>via “</w:t>
      </w:r>
      <w:r w:rsidR="0072295D">
        <w:t>GeNN</w:t>
      </w:r>
      <w:r w:rsidR="003604E3">
        <w:t xml:space="preserve">”: </w:t>
      </w:r>
      <w:r w:rsidR="003604E3">
        <w:fldChar w:fldCharType="begin" w:fldLock="1"/>
      </w:r>
      <w:r w:rsidR="003604E3">
        <w:instrText>ADDIN CSL_CITATION { "citationItems" : [ { "id" : "ITEM-1", "itemData" : { "DOI" : "10.1038/srep18854", "ISSN" : "2045-2322", "author" : [ { "dropping-particle" : "", "family" : "Yavuz", "given" : "Esin", "non-dropping-particle" : "", "parse-names" : false, "suffix" : "" }, { "dropping-particle" : "", "family" : "Turner", "given" : "James", "non-dropping-particle" : "", "parse-names" : false, "suffix" : "" }, { "dropping-particle" : "", "family" : "Nowotny", "given" : "Thomas", "non-dropping-particle" : "", "parse-names" : false, "suffix" : "" } ], "container-title" : "Scientific Reports", "id" : "ITEM-1", "issued" : { "date-parts" : [ [ "2016", "1", "7" ] ] }, "page" : "18854", "title" : "GeNN: a code generation framework for accelerated brain simulations", "type" : "article-journal", "volume" : "6" }, "uris" : [ "http://www.mendeley.com/documents/?uuid=e21bcaf3-7ffb-4fc9-9f16-42cc7e776ea3" ] } ], "mendeley" : { "formattedCitation" : "(Yavuz et al., 2016)", "plainTextFormattedCitation" : "(Yavuz et al., 2016)" }, "properties" : { "noteIndex" : 0 }, "schema" : "https://github.com/citation-style-language/schema/raw/master/csl-citation.json" }</w:instrText>
      </w:r>
      <w:r w:rsidR="003604E3">
        <w:fldChar w:fldCharType="separate"/>
      </w:r>
      <w:r w:rsidR="003604E3" w:rsidRPr="003604E3">
        <w:rPr>
          <w:noProof/>
        </w:rPr>
        <w:t>Yavuz et al., 2016)</w:t>
      </w:r>
      <w:r w:rsidR="003604E3">
        <w:fldChar w:fldCharType="end"/>
      </w:r>
      <w:r w:rsidR="0072295D">
        <w:t xml:space="preserve">, Spikey </w:t>
      </w:r>
      <w:r w:rsidR="005949BE">
        <w:t xml:space="preserve">neuromorphic </w:t>
      </w:r>
      <w:r w:rsidR="0072295D">
        <w:t>and</w:t>
      </w:r>
      <w:r w:rsidR="005949BE">
        <w:t>,</w:t>
      </w:r>
      <w:r w:rsidR="0072295D">
        <w:t xml:space="preserve"> </w:t>
      </w:r>
      <w:r w:rsidR="00B63B95">
        <w:t>particularly</w:t>
      </w:r>
      <w:r w:rsidR="0072295D">
        <w:t xml:space="preserve">, </w:t>
      </w:r>
      <w:r w:rsidR="005949BE">
        <w:t xml:space="preserve">the </w:t>
      </w:r>
      <w:r w:rsidR="0072295D">
        <w:t xml:space="preserve">SpiNNaker </w:t>
      </w:r>
      <w:r w:rsidR="005949BE">
        <w:t>platform (</w:t>
      </w:r>
      <w:r w:rsidR="0072295D">
        <w:t>4-chip , “SPiNN3” board</w:t>
      </w:r>
      <w:r w:rsidR="005949BE">
        <w:t>)</w:t>
      </w:r>
      <w:r w:rsidR="0072295D">
        <w:t xml:space="preserve">. The classifier </w:t>
      </w:r>
      <w:r w:rsidR="005949BE">
        <w:t>design</w:t>
      </w:r>
      <w:r w:rsidR="0072295D">
        <w:t xml:space="preserve"> takes inspiration</w:t>
      </w:r>
      <w:r w:rsidR="004C7795">
        <w:t xml:space="preserve"> fro</w:t>
      </w:r>
      <w:r w:rsidR="0072295D">
        <w:t xml:space="preserve">m the insect olfactory system (see </w:t>
      </w:r>
      <w:r w:rsidR="004C7795">
        <w:fldChar w:fldCharType="begin" w:fldLock="1"/>
      </w:r>
      <w:r w:rsidR="004C7795">
        <w:instrText>ADDIN CSL_CITATION { "citationItems" : [ { "id" : "ITEM-1", "itemData" : { "DOI" : "10.1073/pnas.0705683104", "ISSN" : "1091-6490", "PMID" : "18077325", "abstract" : "The chemical sense of insects has evolved to encode and classify odorants. Thus, the neural circuits in their olfactory system are likely to implement an efficient method for coding, processing, and classifying chemical information. Here, we describe a computational method to process molecular representations and classify molecules. The three-step approach mimics neurocomputational principles observed in olfactory systems. In the first step, the original stimulus space is sampled by \"virtual receptors,\" which are chemotopically arranged by a self-organizing map. In the second step, the signals from the virtual receptors are decorrelated via correlation-based lateral inhibition. Finally, in the third step, olfactory scent perception is modeled by a machine learning classifier. We found that signal decorrelation during the second stage significantly increases the accuracy of odorant classification. Moreover, our results suggest that the proposed signal transform is capable of dimensionality reduction and is more robust against overdetermined representations than principal component scores. Our olfaction-inspired method was successfully applied to predicting bioactivities of pharmaceutically active compounds with high accuracy. It represents a way to efficiently connect chemical structure with biological activity space.", "author" : [ { "dropping-particle" : "", "family" : "Schmuker", "given" : "Michael", "non-dropping-particle" : "", "parse-names" : false, "suffix" : "" }, { "dropping-particle" : "", "family" : "Schneider", "given" : "Gisbert", "non-dropping-particle" : "", "parse-names" : false, "suffix" : "" } ], "container-title" : "Proceedings of the National Academy of Sciences of the United States of America", "id" : "ITEM-1", "issue" : "51", "issued" : { "date-parts" : [ [ "2007", "12", "18" ] ] }, "page" : "20285-9", "title" : "Processing and classification of chemical data inspired by insect olfaction.", "type" : "article-journal", "volume" : "104" }, "uris" : [ "http://www.mendeley.com/documents/?uuid=2d61c80e-6d86-4da0-af37-56d659507d59" ] }, { "id" : "ITEM-2", "itemData" : { "DOI" : "10.1073/pnas.1303053111", "ISSN" : "0027-8424", "author" : [ { "dropping-particle" : "", "family" : "Schmuker", "given" : "Michael", "non-dropping-particle" : "", "parse-names" : false, "suffix" : "" }, { "dropping-particle" : "", "family" : "Pfeil", "given" : "Thomas", "non-dropping-particle" : "", "parse-names" : false, "suffix" : "" }, { "dropping-particle" : "", "family" : "Nawrot", "given" : "Martin Paul", "non-dropping-particle" : "", "parse-names" : false, "suffix" : "" } ], "container-title" : "Proceedings of the National Academy of Sciences", "id" : "ITEM-2", "issue" : "6", "issued" : { "date-parts" : [ [ "2014", "2", "11" ] ] }, "page" : "2081-2086", "title" : "A neuromorphic network for generic multivariate data classification", "type" : "article-journal", "volume" : "111" }, "uris" : [ "http://www.mendeley.com/documents/?uuid=c27db5ce-6725-462b-9a74-ec1d98ffced9" ] }, { "id" : "ITEM-3", "itemData" : { "DOI" : "10.3389/fnins.2015.00491", "ISSN" : "1662-453X", "author" : [ { "dropping-particle" : "", "family" : "Diamond", "given" : "Alan", "non-dropping-particle" : "", "parse-names" : false, "suffix" : "" }, { "dropping-particle" : "", "family" : "Nowotny", "given" : "Thomas", "non-dropping-particle" : "", "parse-names" : false, "suffix" : "" }, { "dropping-particle" : "", "family" : "Schmuker", "given" : "Michael", "non-dropping-particle" : "", "parse-names" : false, "suffix" : "" } ], "container-title" : "Frontiers in Neuroscience", "id" : "ITEM-3", "issued" : { "date-parts" : [ [ "2016", "1", "8" ] ] }, "title" : "Comparing Neuromorphic Solutions in Action: Implementing a Bio-Inspired Solution to a Benchmark Classification Task on Three Parallel-Computing Platforms", "type" : "article-journal", "volume" : "9" }, "uris" : [ "http://www.mendeley.com/documents/?uuid=3a72d207-b5f9-4ce3-a75b-705a0944247c" ] }, { "id" : "ITEM-4", "itemData" : { "author" : [ { "dropping-particle" : "", "family" : "Diamond", "given" : "Alan", "non-dropping-particle" : "", "parse-names" : false, "suffix" : "" }, { "dropping-particle" : "", "family" : "Schmuker", "given" : "Michael", "non-dropping-particle" : "", "parse-names" : false, "suffix" : "" }, { "dropping-particle" : "", "family" : "Berna", "given" : "Amalia", "non-dropping-particle" : "", "parse-names" : false, "suffix" : "" }, { "dropping-particle" : "", "family" : "Trowell", "given" : "Stephen", "non-dropping-particle" : "", "parse-names" : false, "suffix" : "" }, { "dropping-particle" : "", "family" : "Nowotny", "given" : "Thomas", "non-dropping-particle" : "", "parse-names" : false, "suffix" : "" } ], "container-title" : "Bioinspiration &amp; Biomimetics", "id" : "ITEM-4", "issue" : "In review", "issued" : { "date-parts" : [ [ "2015" ] ] }, "title" : "Classifying continuous, real-time e-nose sensor data using a bio-inspired spiking network modeled on the insect olfactory system", "type" : "article-journal" }, "uris" : [ "http://www.mendeley.com/documents/?uuid=7e50a3c5-6256-40c9-8fcf-fce912fba5c7" ] } ], "mendeley" : { "formattedCitation" : "(Diamond et al., 2015a, 2016; Schmuker and Schneider, 2007; Schmuker et al., 2014)", "manualFormatting" : "Diamond et al., 2015a, 2016; Schmuker and Schneider, 2007; Schmuker et al., 2014)", "plainTextFormattedCitation" : "(Diamond et al., 2015a, 2016; Schmuker and Schneider, 2007; Schmuker et al., 2014)", "previouslyFormattedCitation" : "(Diamond et al., 2015a, 2016; Schmuker and Schneider, 2007; Schmuker et al., 2014)" }, "properties" : { "noteIndex" : 0 }, "schema" : "https://github.com/citation-style-language/schema/raw/master/csl-citation.json" }</w:instrText>
      </w:r>
      <w:r w:rsidR="004C7795">
        <w:fldChar w:fldCharType="separate"/>
      </w:r>
      <w:r w:rsidR="004C7795" w:rsidRPr="004C7795">
        <w:rPr>
          <w:noProof/>
        </w:rPr>
        <w:t>Diamond et al., 2015a, 2016; Schmuker and Schneider, 2007; Schmuker et al., 2014)</w:t>
      </w:r>
      <w:r w:rsidR="004C7795">
        <w:fldChar w:fldCharType="end"/>
      </w:r>
      <w:r w:rsidR="0072295D">
        <w:t xml:space="preserve"> by placing a set of “virtual rec</w:t>
      </w:r>
      <w:r w:rsidR="005949BE">
        <w:t>ep</w:t>
      </w:r>
      <w:r w:rsidR="0072295D">
        <w:t xml:space="preserve">tors” (VRs) in input space. In the model these provide scaled input through the rate coded net activation </w:t>
      </w:r>
      <w:r w:rsidR="005949BE">
        <w:t xml:space="preserve">per VR </w:t>
      </w:r>
      <w:r w:rsidR="0072295D">
        <w:t xml:space="preserve">of a cluster </w:t>
      </w:r>
      <w:r w:rsidR="005949BE">
        <w:t xml:space="preserve">comprising some </w:t>
      </w:r>
      <w:r w:rsidR="0072295D">
        <w:t>30 “receptor” (Poisson spiking) neurons.</w:t>
      </w:r>
      <w:r w:rsidR="009E618D">
        <w:t xml:space="preserve"> In the work reported, the SPiNN3 board was able to accommodate some 200 of these VR clusters, </w:t>
      </w:r>
      <w:r w:rsidR="00816E22">
        <w:t>resulting</w:t>
      </w:r>
      <w:r w:rsidR="009E618D">
        <w:t xml:space="preserve"> </w:t>
      </w:r>
      <w:ins w:id="0" w:author="Thomas Nowotny" w:date="2016-01-15T22:26:00Z">
        <w:r w:rsidR="00CB4F97">
          <w:t xml:space="preserve">in </w:t>
        </w:r>
      </w:ins>
      <w:r w:rsidR="009E618D">
        <w:t xml:space="preserve">a </w:t>
      </w:r>
      <w:r w:rsidR="001F272A">
        <w:t xml:space="preserve">10 </w:t>
      </w:r>
      <w:proofErr w:type="gramStart"/>
      <w:r w:rsidR="001F272A">
        <w:t>digit (</w:t>
      </w:r>
      <w:proofErr w:type="gramEnd"/>
      <w:r w:rsidR="001F272A">
        <w:t>class</w:t>
      </w:r>
      <w:r w:rsidR="005949BE">
        <w:t>es</w:t>
      </w:r>
      <w:r w:rsidR="001F272A">
        <w:t xml:space="preserve">) classifying </w:t>
      </w:r>
      <w:r w:rsidR="009E618D">
        <w:t xml:space="preserve">model </w:t>
      </w:r>
      <w:r w:rsidR="005949BE">
        <w:t xml:space="preserve">comprising </w:t>
      </w:r>
      <w:r w:rsidR="005C5147">
        <w:t xml:space="preserve">some 12K neurons, 18M synapses, </w:t>
      </w:r>
      <w:ins w:id="1" w:author="Thomas Nowotny" w:date="2016-01-15T22:26:00Z">
        <w:r w:rsidR="00CB4F97">
          <w:t>and</w:t>
        </w:r>
      </w:ins>
      <w:r w:rsidR="005C5147">
        <w:t xml:space="preserve"> running in real time</w:t>
      </w:r>
      <w:r w:rsidR="009E618D">
        <w:t>.</w:t>
      </w:r>
    </w:p>
    <w:p w14:paraId="6F261A02" w14:textId="77777777" w:rsidR="0072295D" w:rsidRPr="00B47AE9" w:rsidRDefault="0072295D" w:rsidP="00816E22">
      <w:pPr>
        <w:pStyle w:val="Heading2"/>
      </w:pPr>
      <w:r>
        <w:t>Scaling</w:t>
      </w:r>
      <w:r w:rsidR="00816E22">
        <w:t xml:space="preserve"> up </w:t>
      </w:r>
    </w:p>
    <w:p w14:paraId="23C0AD06" w14:textId="41A46F0F" w:rsidR="00816E22" w:rsidRDefault="00816E22" w:rsidP="00B47AE9">
      <w:r>
        <w:t>Previo</w:t>
      </w:r>
      <w:r w:rsidR="006D7509">
        <w:t>u</w:t>
      </w:r>
      <w:r>
        <w:t xml:space="preserve">s work </w:t>
      </w:r>
      <w:r w:rsidR="005949BE">
        <w:t>(</w:t>
      </w:r>
      <w:r w:rsidR="004C7795">
        <w:t xml:space="preserve">e.g. </w:t>
      </w:r>
      <w:r w:rsidR="004C7795">
        <w:fldChar w:fldCharType="begin" w:fldLock="1"/>
      </w:r>
      <w:r w:rsidR="0078116E">
        <w:instrText>ADDIN CSL_CITATION { "citationItems" : [ { "id" : "ITEM-1", "itemData" : { "DOI" : "10.3389/fnins.2015.00491", "ISSN" : "1662-453X", "author" : [ { "dropping-particle" : "", "family" : "Diamond", "given" : "Alan", "non-dropping-particle" : "", "parse-names" : false, "suffix" : "" }, { "dropping-particle" : "", "family" : "Nowotny", "given" : "Thomas", "non-dropping-particle" : "", "parse-names" : false, "suffix" : "" }, { "dropping-particle" : "", "family" : "Schmuker", "given" : "Michael", "non-dropping-particle" : "", "parse-names" : false, "suffix" : "" } ], "container-title" : "Frontiers in Neuroscience", "id" : "ITEM-1", "issued" : { "date-parts" : [ [ "2016", "1", "8" ] ] }, "title" : "Comparing Neuromorphic Solutions in Action: Implementing a Bio-Inspired Solution to a Benchmark Classification Task on Three Parallel-Computing Platforms", "type" : "article-journal", "volume" : "9" }, "uris" : [ "http://www.mendeley.com/documents/?uuid=3a72d207-b5f9-4ce3-a75b-705a0944247c" ] } ], "mendeley" : { "formattedCitation" : "(Diamond et al., 2016)", "manualFormatting" : "Diamond et al., 2016)", "plainTextFormattedCitation" : "(Diamond et al., 2016)", "previouslyFormattedCitation" : "(Diamond et al., 2016)" }, "properties" : { "noteIndex" : 0 }, "schema" : "https://github.com/citation-style-language/schema/raw/master/csl-citation.json" }</w:instrText>
      </w:r>
      <w:r w:rsidR="004C7795">
        <w:fldChar w:fldCharType="separate"/>
      </w:r>
      <w:r w:rsidR="004C7795" w:rsidRPr="004C7795">
        <w:rPr>
          <w:noProof/>
        </w:rPr>
        <w:t>Diamond et al., 2016)</w:t>
      </w:r>
      <w:r w:rsidR="004C7795">
        <w:fldChar w:fldCharType="end"/>
      </w:r>
      <w:r w:rsidR="005949BE">
        <w:t xml:space="preserve"> </w:t>
      </w:r>
      <w:r>
        <w:t xml:space="preserve">has shown that </w:t>
      </w:r>
      <w:r w:rsidR="005949BE">
        <w:t xml:space="preserve">this </w:t>
      </w:r>
      <w:r>
        <w:t>classifier</w:t>
      </w:r>
      <w:r w:rsidR="005949BE">
        <w:t>’s</w:t>
      </w:r>
      <w:r>
        <w:t xml:space="preserve"> perfo</w:t>
      </w:r>
      <w:r w:rsidR="00BF2C99">
        <w:t>r</w:t>
      </w:r>
      <w:r>
        <w:t xml:space="preserve">mance can be improved by </w:t>
      </w:r>
      <w:r w:rsidR="005949BE">
        <w:t xml:space="preserve">extending the set of </w:t>
      </w:r>
      <w:r>
        <w:t xml:space="preserve">receptors in input space. </w:t>
      </w:r>
      <w:ins w:id="2" w:author="Thomas Nowotny" w:date="2016-01-15T22:27:00Z">
        <w:r w:rsidR="00CB4F97">
          <w:t>O</w:t>
        </w:r>
        <w:r w:rsidR="00CB4F97">
          <w:t>n conventional hardware</w:t>
        </w:r>
        <w:r w:rsidR="00CB4F97">
          <w:t xml:space="preserve">, scaling up the number of </w:t>
        </w:r>
      </w:ins>
      <w:ins w:id="3" w:author="Thomas Nowotny" w:date="2016-01-15T22:29:00Z">
        <w:r w:rsidR="00CB4F97">
          <w:t>neurons</w:t>
        </w:r>
      </w:ins>
      <w:ins w:id="4" w:author="Thomas Nowotny" w:date="2016-01-15T22:27:00Z">
        <w:r w:rsidR="00CB4F97">
          <w:t xml:space="preserve"> </w:t>
        </w:r>
      </w:ins>
      <w:ins w:id="5" w:author="Thomas Nowotny" w:date="2016-01-15T22:29:00Z">
        <w:r w:rsidR="00CB4F97">
          <w:t>in a</w:t>
        </w:r>
      </w:ins>
      <w:ins w:id="6" w:author="Thomas Nowotny" w:date="2016-01-15T22:28:00Z">
        <w:r w:rsidR="00CB4F97">
          <w:t xml:space="preserve"> high connectivity model </w:t>
        </w:r>
      </w:ins>
      <w:ins w:id="7" w:author="Thomas Nowotny" w:date="2016-01-15T22:29:00Z">
        <w:r w:rsidR="00CB4F97">
          <w:t xml:space="preserve">like our classifier </w:t>
        </w:r>
      </w:ins>
      <w:ins w:id="8" w:author="Thomas Nowotny" w:date="2016-01-15T22:28:00Z">
        <w:r w:rsidR="00CB4F97">
          <w:t>leads to</w:t>
        </w:r>
      </w:ins>
      <w:ins w:id="9" w:author="Thomas Nowotny" w:date="2016-01-15T22:27:00Z">
        <w:r w:rsidR="00CB4F97">
          <w:t xml:space="preserve"> </w:t>
        </w:r>
        <w:proofErr w:type="spellStart"/>
        <w:proofErr w:type="gramStart"/>
        <w:r w:rsidR="00CB4F97">
          <w:t>quadratically</w:t>
        </w:r>
        <w:proofErr w:type="spellEnd"/>
        <w:r w:rsidR="00CB4F97">
          <w:t>-increased</w:t>
        </w:r>
        <w:proofErr w:type="gramEnd"/>
        <w:r w:rsidR="00CB4F97">
          <w:t xml:space="preserve"> simulation times</w:t>
        </w:r>
      </w:ins>
      <w:ins w:id="10" w:author="Thomas Nowotny" w:date="2016-01-15T22:28:00Z">
        <w:r w:rsidR="00CB4F97">
          <w:t xml:space="preserve">. </w:t>
        </w:r>
      </w:ins>
      <w:r>
        <w:t>On a highly parallel platform</w:t>
      </w:r>
      <w:r w:rsidR="005949BE">
        <w:t>,</w:t>
      </w:r>
      <w:r>
        <w:t xml:space="preserve"> such as the neuromorphic platforms employed here, it is e</w:t>
      </w:r>
      <w:r w:rsidR="00BF2C99">
        <w:t>x</w:t>
      </w:r>
      <w:r>
        <w:t xml:space="preserve">pected that </w:t>
      </w:r>
      <w:del w:id="11" w:author="Thomas Nowotny" w:date="2016-01-15T22:28:00Z">
        <w:r w:rsidDel="00CB4F97">
          <w:delText>the primary</w:delText>
        </w:r>
      </w:del>
      <w:ins w:id="12" w:author="Thomas Nowotny" w:date="2016-01-15T22:28:00Z">
        <w:r w:rsidR="00CB4F97">
          <w:t>this</w:t>
        </w:r>
      </w:ins>
      <w:r>
        <w:t xml:space="preserve"> penalty </w:t>
      </w:r>
      <w:del w:id="13" w:author="Thomas Nowotny" w:date="2016-01-15T22:28:00Z">
        <w:r w:rsidDel="00CB4F97">
          <w:delText xml:space="preserve">for scaling </w:delText>
        </w:r>
        <w:r w:rsidR="005949BE" w:rsidDel="00CB4F97">
          <w:delText>this kind of high connectivity neural model</w:delText>
        </w:r>
        <w:r w:rsidDel="00CB4F97">
          <w:delText xml:space="preserve"> </w:delText>
        </w:r>
      </w:del>
      <w:del w:id="14" w:author="Thomas Nowotny" w:date="2016-01-15T22:27:00Z">
        <w:r w:rsidDel="00CB4F97">
          <w:delText>on conventional hardware, nam</w:delText>
        </w:r>
        <w:r w:rsidR="00BF2C99" w:rsidDel="00CB4F97">
          <w:delText>e</w:delText>
        </w:r>
        <w:r w:rsidDel="00CB4F97">
          <w:delText>ly qu</w:delText>
        </w:r>
        <w:r w:rsidR="005949BE" w:rsidDel="00CB4F97">
          <w:delText>a</w:delText>
        </w:r>
        <w:r w:rsidDel="00CB4F97">
          <w:delText>dratically-increased simulation times</w:delText>
        </w:r>
        <w:r w:rsidR="005949BE" w:rsidDel="00CB4F97">
          <w:delText>,</w:delText>
        </w:r>
        <w:r w:rsidDel="00CB4F97">
          <w:delText xml:space="preserve"> </w:delText>
        </w:r>
      </w:del>
      <w:r>
        <w:t>can be largely sidestepped</w:t>
      </w:r>
      <w:r w:rsidR="005949BE">
        <w:t xml:space="preserve"> through the use of higher capacity hardware. </w:t>
      </w:r>
      <w:r>
        <w:t>It is therefore of interest to assess the</w:t>
      </w:r>
      <w:r w:rsidR="006D7509">
        <w:t xml:space="preserve"> </w:t>
      </w:r>
      <w:r>
        <w:t>overall</w:t>
      </w:r>
      <w:del w:id="15" w:author="Thomas Nowotny" w:date="2016-01-15T22:29:00Z">
        <w:r w:rsidDel="00CB4F97">
          <w:delText xml:space="preserve"> </w:delText>
        </w:r>
      </w:del>
      <w:r>
        <w:t xml:space="preserve"> perfor</w:t>
      </w:r>
      <w:r w:rsidR="005C5147">
        <w:t>mance and behaviour when the mo</w:t>
      </w:r>
      <w:r>
        <w:t xml:space="preserve">del design is retained but the number of VRs is scaled significantly. </w:t>
      </w:r>
    </w:p>
    <w:p w14:paraId="31BA810B" w14:textId="77777777" w:rsidR="00816E22" w:rsidRDefault="00816E22" w:rsidP="00816E22">
      <w:pPr>
        <w:pStyle w:val="Heading2"/>
      </w:pPr>
      <w:r>
        <w:t>Large Scale platform</w:t>
      </w:r>
    </w:p>
    <w:p w14:paraId="19A65148" w14:textId="4F560FD2" w:rsidR="005C5147" w:rsidRDefault="006D7509" w:rsidP="00B47AE9">
      <w:r>
        <w:t xml:space="preserve">We </w:t>
      </w:r>
      <w:r w:rsidR="00740C8B">
        <w:t>employed a</w:t>
      </w:r>
      <w:r>
        <w:t xml:space="preserve"> scaled up SpiNNaker system</w:t>
      </w:r>
      <w:del w:id="16" w:author="Thomas Nowotny" w:date="2016-01-15T22:30:00Z">
        <w:r w:rsidDel="00CB4F97">
          <w:delText xml:space="preserve"> </w:delText>
        </w:r>
      </w:del>
      <w:r>
        <w:t>, namely the 48-chip</w:t>
      </w:r>
      <w:del w:id="17" w:author="Thomas Nowotny" w:date="2016-01-15T22:30:00Z">
        <w:r w:rsidDel="00CB4F97">
          <w:delText xml:space="preserve"> </w:delText>
        </w:r>
      </w:del>
      <w:r>
        <w:t>, SPiNN5 board.</w:t>
      </w:r>
      <w:r w:rsidR="005949BE">
        <w:t xml:space="preserve"> This allowed the existing SpiNNaker development to be employed with suitable modifications developed to accommodate issues arising from the expanded scale.</w:t>
      </w:r>
      <w:r w:rsidR="00740C8B">
        <w:t xml:space="preserve"> The initial proposal to employ the Heidelberg “wafer-scale” platform </w:t>
      </w:r>
      <w:r w:rsidR="00740C8B" w:rsidRPr="00CB4F97">
        <w:rPr>
          <w:highlight w:val="yellow"/>
          <w:rPrChange w:id="18" w:author="Thomas Nowotny" w:date="2016-01-15T22:30:00Z">
            <w:rPr/>
          </w:rPrChange>
        </w:rPr>
        <w:t>(ref)</w:t>
      </w:r>
      <w:r w:rsidR="00740C8B">
        <w:t xml:space="preserve"> proved unfeasible </w:t>
      </w:r>
      <w:del w:id="19" w:author="Thomas Nowotny" w:date="2016-01-15T22:30:00Z">
        <w:r w:rsidR="00740C8B" w:rsidDel="00CB4F97">
          <w:delText xml:space="preserve">in the timescale </w:delText>
        </w:r>
      </w:del>
      <w:r w:rsidR="00740C8B">
        <w:t xml:space="preserve">due to the public unavailability of this platform </w:t>
      </w:r>
      <w:del w:id="20" w:author="Thomas Nowotny" w:date="2016-01-15T22:30:00Z">
        <w:r w:rsidR="00740C8B" w:rsidDel="00CB4F97">
          <w:delText xml:space="preserve">in </w:delText>
        </w:r>
      </w:del>
      <w:ins w:id="21" w:author="Thomas Nowotny" w:date="2016-01-15T22:30:00Z">
        <w:r w:rsidR="00CB4F97">
          <w:t>at the</w:t>
        </w:r>
        <w:r w:rsidR="00CB4F97">
          <w:t xml:space="preserve"> </w:t>
        </w:r>
      </w:ins>
      <w:r w:rsidR="00740C8B">
        <w:t>time.</w:t>
      </w:r>
    </w:p>
    <w:p w14:paraId="1C88EFF4" w14:textId="41D89F29" w:rsidR="005C5147" w:rsidRDefault="005C5147" w:rsidP="005C5147">
      <w:pPr>
        <w:pStyle w:val="Heading2"/>
      </w:pPr>
      <w:r>
        <w:lastRenderedPageBreak/>
        <w:t xml:space="preserve">Results </w:t>
      </w:r>
    </w:p>
    <w:p w14:paraId="04E4B358" w14:textId="4F2FC49E" w:rsidR="005C5147" w:rsidRPr="005C5147" w:rsidRDefault="005C5147" w:rsidP="005C5147">
      <w:r>
        <w:t xml:space="preserve">Following the implementation </w:t>
      </w:r>
      <w:r w:rsidR="001F272A">
        <w:t xml:space="preserve">of the set of </w:t>
      </w:r>
      <w:r>
        <w:t>modification</w:t>
      </w:r>
      <w:r w:rsidR="001F272A">
        <w:t>s</w:t>
      </w:r>
      <w:r>
        <w:t xml:space="preserve"> descri</w:t>
      </w:r>
      <w:r w:rsidR="001F272A">
        <w:t>b</w:t>
      </w:r>
      <w:r>
        <w:t>ed below, it was possible to scale</w:t>
      </w:r>
      <w:del w:id="22" w:author="Thomas Nowotny" w:date="2016-01-15T22:31:00Z">
        <w:r w:rsidDel="00CB4F97">
          <w:delText xml:space="preserve"> </w:delText>
        </w:r>
      </w:del>
      <w:r>
        <w:t xml:space="preserve"> the model to </w:t>
      </w:r>
      <w:r w:rsidR="00B63B95">
        <w:t>successfully</w:t>
      </w:r>
      <w:r>
        <w:t xml:space="preserve"> produce an enhanced classification performance employing </w:t>
      </w:r>
      <w:r w:rsidR="001F272A">
        <w:t xml:space="preserve">some 500VRs (30K neurons, 112M synapses). Beyond this point the current Python-based model configuration routines within the SpyNNaker software </w:t>
      </w:r>
      <w:r w:rsidR="005949BE">
        <w:t>(“</w:t>
      </w:r>
      <w:del w:id="23" w:author="Thomas Nowotny" w:date="2016-01-15T22:31:00Z">
        <w:r w:rsidR="005949BE" w:rsidDel="00CB4F97">
          <w:delText xml:space="preserve">Arbitrary’  </w:delText>
        </w:r>
      </w:del>
      <w:ins w:id="24" w:author="Thomas Nowotny" w:date="2016-01-15T22:31:00Z">
        <w:r w:rsidR="00CB4F97">
          <w:t>Arbitrary</w:t>
        </w:r>
        <w:proofErr w:type="gramStart"/>
        <w:r w:rsidR="00CB4F97">
          <w:t>”</w:t>
        </w:r>
        <w:r w:rsidR="00CB4F97">
          <w:t xml:space="preserve">  </w:t>
        </w:r>
      </w:ins>
      <w:r w:rsidR="005949BE">
        <w:t>release</w:t>
      </w:r>
      <w:proofErr w:type="gramEnd"/>
      <w:r w:rsidR="005949BE">
        <w:t xml:space="preserve">) </w:t>
      </w:r>
      <w:r w:rsidR="001F272A">
        <w:t>slow</w:t>
      </w:r>
      <w:r w:rsidR="005949BE">
        <w:t>ed</w:t>
      </w:r>
      <w:r w:rsidR="001F272A">
        <w:t xml:space="preserve"> to a</w:t>
      </w:r>
      <w:ins w:id="25" w:author="Thomas Nowotny" w:date="2016-01-15T22:31:00Z">
        <w:r w:rsidR="00CB4F97">
          <w:t>n</w:t>
        </w:r>
      </w:ins>
      <w:r w:rsidR="001F272A">
        <w:t xml:space="preserve"> impractical level </w:t>
      </w:r>
      <w:r w:rsidR="005949BE">
        <w:t>with model start</w:t>
      </w:r>
      <w:r w:rsidR="004C7795">
        <w:t>-</w:t>
      </w:r>
      <w:r w:rsidR="005949BE">
        <w:t>up times passing</w:t>
      </w:r>
      <w:r w:rsidR="001F272A">
        <w:t xml:space="preserve"> </w:t>
      </w:r>
      <w:r w:rsidR="005949BE">
        <w:t>the one hour mark</w:t>
      </w:r>
      <w:r w:rsidR="001F272A">
        <w:t>.</w:t>
      </w:r>
    </w:p>
    <w:p w14:paraId="5372586B" w14:textId="0F21458A" w:rsidR="006D7509" w:rsidRDefault="006D7509" w:rsidP="006D7509">
      <w:pPr>
        <w:pStyle w:val="Heading2"/>
      </w:pPr>
      <w:r>
        <w:t>Obstacles and solutions</w:t>
      </w:r>
    </w:p>
    <w:p w14:paraId="2D76E3C2" w14:textId="613E375F" w:rsidR="00B63B95" w:rsidRDefault="005C5147" w:rsidP="005C5147">
      <w:r>
        <w:t>Three main obstacles were encountered in the attempted scaling</w:t>
      </w:r>
      <w:r w:rsidR="007C72C9">
        <w:t>. Firstly, the input bandwidth to accommodate the very large static spike source</w:t>
      </w:r>
      <w:del w:id="26" w:author="Thomas Nowotny" w:date="2016-01-15T22:31:00Z">
        <w:r w:rsidR="007C72C9" w:rsidDel="00CB4F97">
          <w:delText xml:space="preserve"> </w:delText>
        </w:r>
      </w:del>
      <w:r>
        <w:t xml:space="preserve"> </w:t>
      </w:r>
      <w:r w:rsidR="007C72C9">
        <w:t>data</w:t>
      </w:r>
      <w:r w:rsidR="004C7795">
        <w:t xml:space="preserve"> </w:t>
      </w:r>
      <w:r w:rsidR="007C72C9">
        <w:t xml:space="preserve">files that comprised the input to the model, incorporating the presentation of several thousand MNIST digits. </w:t>
      </w:r>
      <w:proofErr w:type="gramStart"/>
      <w:r w:rsidR="007C72C9">
        <w:t>Secondly, the output bandwidth to retrieve all the spikes occurring in the output layer across an entire training or testing run.</w:t>
      </w:r>
      <w:proofErr w:type="gramEnd"/>
      <w:r w:rsidR="007C72C9">
        <w:t xml:space="preserve"> These spikes are required to determine the “winning” output and hence the classifier’s decision on the class of a given MNIST digit. Finally, the time required for the Python-based </w:t>
      </w:r>
      <w:proofErr w:type="spellStart"/>
      <w:r w:rsidR="007C72C9">
        <w:t>PyNN</w:t>
      </w:r>
      <w:proofErr w:type="spellEnd"/>
      <w:r w:rsidR="007C72C9">
        <w:t>/</w:t>
      </w:r>
      <w:proofErr w:type="spellStart"/>
      <w:r w:rsidR="007C72C9">
        <w:t>SpyNNaker</w:t>
      </w:r>
      <w:proofErr w:type="spellEnd"/>
      <w:r w:rsidR="007C72C9">
        <w:t xml:space="preserve"> routines to configure and upload the model on the SpiNNaker hardware increased in line with the number of synapses specified, this rises approximately </w:t>
      </w:r>
      <w:proofErr w:type="spellStart"/>
      <w:r w:rsidR="007C72C9">
        <w:t>quadratically</w:t>
      </w:r>
      <w:proofErr w:type="spellEnd"/>
      <w:r w:rsidR="007C72C9">
        <w:t xml:space="preserve"> with number of VRs specified. </w:t>
      </w:r>
      <w:r w:rsidR="008441B8">
        <w:t xml:space="preserve">These three main issues will now be dealt with in turn. </w:t>
      </w:r>
    </w:p>
    <w:p w14:paraId="28935538" w14:textId="58BE0443" w:rsidR="00B63B95" w:rsidRDefault="00B63B95" w:rsidP="00B63B95">
      <w:pPr>
        <w:pStyle w:val="Heading2"/>
      </w:pPr>
      <w:r>
        <w:t>Input bandwidth</w:t>
      </w:r>
    </w:p>
    <w:p w14:paraId="3316F561" w14:textId="0E7D51A3" w:rsidR="009D1D1A" w:rsidRDefault="009D1D1A" w:rsidP="009D1D1A">
      <w:r>
        <w:t xml:space="preserve">On the </w:t>
      </w:r>
      <w:proofErr w:type="gramStart"/>
      <w:r>
        <w:t>large scale</w:t>
      </w:r>
      <w:proofErr w:type="gramEnd"/>
      <w:r>
        <w:t xml:space="preserve"> deployment this is addressed with two mechanisms. Firstly, eliminating the use of spike source files and devel</w:t>
      </w:r>
      <w:r w:rsidR="002A3540">
        <w:t>oping an interface to pass rate-</w:t>
      </w:r>
      <w:r>
        <w:t>coded</w:t>
      </w:r>
      <w:r w:rsidR="002A3540">
        <w:t xml:space="preserve"> </w:t>
      </w:r>
      <w:r w:rsidR="005D256E">
        <w:t>input as real-time “live” spike injections</w:t>
      </w:r>
      <w:r w:rsidR="002A3540">
        <w:t xml:space="preserve"> using the SpiNNaker UDP interface. Due to the scale of </w:t>
      </w:r>
      <w:r w:rsidR="00B6691A">
        <w:t>simultaneous</w:t>
      </w:r>
      <w:r w:rsidR="002A3540">
        <w:t xml:space="preserve"> spike </w:t>
      </w:r>
      <w:r w:rsidR="005D256E">
        <w:t xml:space="preserve">injection </w:t>
      </w:r>
      <w:r w:rsidR="002A3540">
        <w:t>channels required (500+), this was developed in C as a threaded application. The resultant C library is made available as an open source output (see section below on published software).</w:t>
      </w:r>
    </w:p>
    <w:p w14:paraId="30738E8B" w14:textId="77777777" w:rsidR="00CB4F97" w:rsidRDefault="002A3540" w:rsidP="009D1D1A">
      <w:pPr>
        <w:rPr>
          <w:ins w:id="27" w:author="Thomas Nowotny" w:date="2016-01-15T22:34:00Z"/>
        </w:rPr>
      </w:pPr>
      <w:r>
        <w:t xml:space="preserve">Secondly, a model was developed whereby the Poisson-based spiking of a whole population (VR cluster in this case) can be made to depend linearly on the spike rate of a single driving neuron. This means that the external </w:t>
      </w:r>
      <w:r w:rsidR="009D3FB5">
        <w:t xml:space="preserve">input generator </w:t>
      </w:r>
      <w:r w:rsidR="00AC5B22">
        <w:t>need</w:t>
      </w:r>
      <w:r w:rsidR="009D3FB5">
        <w:t xml:space="preserve"> only generate and transmit spikes for a single neuron per VR, rather </w:t>
      </w:r>
      <w:ins w:id="28" w:author="Thomas Nowotny" w:date="2016-01-15T22:33:00Z">
        <w:r w:rsidR="00CB4F97">
          <w:t xml:space="preserve">than </w:t>
        </w:r>
      </w:ins>
      <w:r w:rsidR="009D3FB5">
        <w:t>an entire cluster (30</w:t>
      </w:r>
      <w:r w:rsidR="00AC5B22">
        <w:t xml:space="preserve"> times</w:t>
      </w:r>
      <w:r w:rsidR="009D3FB5">
        <w:t xml:space="preserve"> </w:t>
      </w:r>
      <w:r w:rsidR="00AC5B22">
        <w:t>larger</w:t>
      </w:r>
      <w:r w:rsidR="009D3FB5">
        <w:t>)</w:t>
      </w:r>
      <w:r w:rsidR="00AC5B22">
        <w:t>.</w:t>
      </w:r>
      <w:r w:rsidR="009D3FB5">
        <w:t xml:space="preserve"> This mechan</w:t>
      </w:r>
      <w:r>
        <w:t>i</w:t>
      </w:r>
      <w:r w:rsidR="009D3FB5">
        <w:t>s</w:t>
      </w:r>
      <w:r>
        <w:t>m</w:t>
      </w:r>
      <w:r w:rsidR="009D3FB5">
        <w:t xml:space="preserve"> is detail</w:t>
      </w:r>
      <w:r w:rsidR="00AC5B22">
        <w:t>ed</w:t>
      </w:r>
      <w:r w:rsidR="009D3FB5">
        <w:t xml:space="preserve"> in the </w:t>
      </w:r>
      <w:r w:rsidR="00B6691A">
        <w:t>supplementary</w:t>
      </w:r>
      <w:r w:rsidR="009D3FB5">
        <w:t xml:space="preserve"> material of </w:t>
      </w:r>
      <w:r w:rsidR="0078116E">
        <w:fldChar w:fldCharType="begin" w:fldLock="1"/>
      </w:r>
      <w:r w:rsidR="003604E3">
        <w:instrText>ADDIN CSL_CITATION { "citationItems" : [ { "id" : "ITEM-1", "itemData" : { "DOI" : "10.3389/fnins.2015.00491", "ISSN" : "1662-453X", "author" : [ { "dropping-particle" : "", "family" : "Diamond", "given" : "Alan", "non-dropping-particle" : "", "parse-names" : false, "suffix" : "" }, { "dropping-particle" : "", "family" : "Nowotny", "given" : "Thomas", "non-dropping-particle" : "", "parse-names" : false, "suffix" : "" }, { "dropping-particle" : "", "family" : "Schmuker", "given" : "Michael", "non-dropping-particle" : "", "parse-names" : false, "suffix" : "" } ], "container-title" : "Frontiers in Neuroscience", "id" : "ITEM-1", "issued" : { "date-parts" : [ [ "2016", "1", "8" ] ] }, "title" : "Comparing Neuromorphic Solutions in Action: Implementing a Bio-Inspired Solution to a Benchmark Classification Task on Three Parallel-Computing Platforms", "type" : "article-journal", "volume" : "9" }, "uris" : [ "http://www.mendeley.com/documents/?uuid=3a72d207-b5f9-4ce3-a75b-705a0944247c" ] } ], "mendeley" : { "formattedCitation" : "(Diamond et al., 2016)", "plainTextFormattedCitation" : "(Diamond et al., 2016)", "previouslyFormattedCitation" : "(Diamond et al., 2016)" }, "properties" : { "noteIndex" : 0 }, "schema" : "https://github.com/citation-style-language/schema/raw/master/csl-citation.json" }</w:instrText>
      </w:r>
      <w:r w:rsidR="0078116E">
        <w:fldChar w:fldCharType="separate"/>
      </w:r>
      <w:r w:rsidR="0078116E" w:rsidRPr="0078116E">
        <w:rPr>
          <w:noProof/>
        </w:rPr>
        <w:t>(Diamond et al., 2016)</w:t>
      </w:r>
      <w:r w:rsidR="0078116E">
        <w:fldChar w:fldCharType="end"/>
      </w:r>
      <w:r w:rsidR="0078116E">
        <w:t>, see</w:t>
      </w:r>
    </w:p>
    <w:p w14:paraId="212A7645" w14:textId="5C303679" w:rsidR="002A3540" w:rsidRPr="009D1D1A" w:rsidRDefault="0078116E" w:rsidP="009D1D1A">
      <w:del w:id="29" w:author="Thomas Nowotny" w:date="2016-01-15T22:34:00Z">
        <w:r w:rsidDel="00CB4F97">
          <w:delText xml:space="preserve"> </w:delText>
        </w:r>
      </w:del>
      <w:r w:rsidR="00850539" w:rsidRPr="00CB4F97">
        <w:rPr>
          <w:rFonts w:ascii="Lucida Grande" w:hAnsi="Lucida Grande" w:cs="Lucida Grande"/>
          <w:color w:val="000000"/>
          <w:szCs w:val="22"/>
          <w:rPrChange w:id="30" w:author="Thomas Nowotny" w:date="2016-01-15T22:33:00Z">
            <w:rPr>
              <w:rFonts w:ascii="Lucida Grande" w:hAnsi="Lucida Grande" w:cs="Lucida Grande"/>
              <w:color w:val="000000"/>
              <w:sz w:val="16"/>
            </w:rPr>
          </w:rPrChange>
        </w:rPr>
        <w:t>http://journal.frontiersin.org/file/downloadfile/37235/octet-stream/Supplementary Material.PDF/31/2/164125</w:t>
      </w:r>
      <w:r w:rsidR="009D3FB5" w:rsidRPr="00850539">
        <w:rPr>
          <w:sz w:val="16"/>
        </w:rPr>
        <w:t>.</w:t>
      </w:r>
    </w:p>
    <w:p w14:paraId="73315B32" w14:textId="2841A317" w:rsidR="00B63B95" w:rsidRDefault="00B63B95" w:rsidP="00B63B95">
      <w:pPr>
        <w:pStyle w:val="Heading2"/>
      </w:pPr>
      <w:r>
        <w:t xml:space="preserve">Spike </w:t>
      </w:r>
      <w:r w:rsidR="005D256E">
        <w:t xml:space="preserve">collection and </w:t>
      </w:r>
      <w:r>
        <w:t>output bandwidth</w:t>
      </w:r>
    </w:p>
    <w:p w14:paraId="14F781F9" w14:textId="05FAE5DF" w:rsidR="0078116E" w:rsidRPr="0078116E" w:rsidRDefault="0078116E" w:rsidP="0078116E">
      <w:r>
        <w:t xml:space="preserve">All spikes occurring in the output layer across an entire training or testing run must be retrieved to determine the “winning” output and hence the classifier’s decision on the class of any given MNIST digit example. The original implementation used the </w:t>
      </w:r>
      <w:proofErr w:type="spellStart"/>
      <w:r>
        <w:t>PyNN</w:t>
      </w:r>
      <w:proofErr w:type="spellEnd"/>
      <w:r>
        <w:t xml:space="preserve"> population “</w:t>
      </w:r>
      <w:proofErr w:type="spellStart"/>
      <w:r>
        <w:t>getSpikes</w:t>
      </w:r>
      <w:proofErr w:type="spellEnd"/>
      <w:r>
        <w:t>” functionality followed by partition by the spike timings to determine, in conjunction with the input spike source</w:t>
      </w:r>
      <w:del w:id="31" w:author="Thomas Nowotny" w:date="2016-01-15T22:34:00Z">
        <w:r w:rsidDel="00CB4F97">
          <w:delText xml:space="preserve"> </w:delText>
        </w:r>
      </w:del>
      <w:r>
        <w:t xml:space="preserve">, which digit was being presented. The scaled-up version presents a larger spike count, along with synchronisation/timing issues introduced by the live spike injection </w:t>
      </w:r>
      <w:r w:rsidR="005D256E">
        <w:t>mechanism. This was addressed by constructing a further threaded host-side spike receiver using the live spike collection mechanism provided by SpiNNaker, again over UDP protocol. This allowed output spikes occurring in response to a given presentation to be collected and counted simultaneously.</w:t>
      </w:r>
      <w:r w:rsidR="008441B8">
        <w:t xml:space="preserve"> Again, the C implementation is provided in the open source code release accompanying this report.</w:t>
      </w:r>
    </w:p>
    <w:p w14:paraId="47AC9DEC" w14:textId="2F930777" w:rsidR="00963FB3" w:rsidRDefault="00B63B95" w:rsidP="00850539">
      <w:pPr>
        <w:pStyle w:val="Heading2"/>
      </w:pPr>
      <w:r>
        <w:t xml:space="preserve">Configuration </w:t>
      </w:r>
      <w:r w:rsidR="007C72C9">
        <w:t>time</w:t>
      </w:r>
    </w:p>
    <w:p w14:paraId="3D8699AF" w14:textId="513DCBC4" w:rsidR="00963FB3" w:rsidRDefault="00963FB3" w:rsidP="008441B8">
      <w:r>
        <w:t xml:space="preserve">The classifier model generates </w:t>
      </w:r>
      <w:proofErr w:type="spellStart"/>
      <w:r>
        <w:t>PyNN</w:t>
      </w:r>
      <w:proofErr w:type="spellEnd"/>
      <w:r>
        <w:t xml:space="preserve"> populations and </w:t>
      </w:r>
      <w:proofErr w:type="spellStart"/>
      <w:r>
        <w:t>PyNN</w:t>
      </w:r>
      <w:proofErr w:type="spellEnd"/>
      <w:r>
        <w:t xml:space="preserve"> projections (inter-connection matrices) in each layer of the design using an optimisation metric obtained empirically from the development of the first version. This model preferentially uses as many SpiNNaker cores as are available. However, this leads to a</w:t>
      </w:r>
      <w:r w:rsidR="00283EE4">
        <w:t>n untenably</w:t>
      </w:r>
      <w:r>
        <w:t xml:space="preserve"> high number of projection</w:t>
      </w:r>
      <w:r w:rsidR="00283EE4">
        <w:t xml:space="preserve"> objects being c</w:t>
      </w:r>
      <w:r>
        <w:t xml:space="preserve">reated </w:t>
      </w:r>
      <w:r w:rsidR="00283EE4">
        <w:t>i</w:t>
      </w:r>
      <w:ins w:id="32" w:author="Thomas Nowotny" w:date="2016-01-15T22:35:00Z">
        <w:r w:rsidR="00CB4F97">
          <w:t>n</w:t>
        </w:r>
      </w:ins>
      <w:del w:id="33" w:author="Thomas Nowotny" w:date="2016-01-15T22:35:00Z">
        <w:r w:rsidR="00283EE4" w:rsidDel="00CB4F97">
          <w:delText>m</w:delText>
        </w:r>
      </w:del>
      <w:r w:rsidR="00283EE4">
        <w:t xml:space="preserve"> memory </w:t>
      </w:r>
      <w:r>
        <w:t>(500 VRs in WTA formation implies so</w:t>
      </w:r>
      <w:r w:rsidR="00283EE4">
        <w:t>me 250,000 separate projections</w:t>
      </w:r>
      <w:r>
        <w:t>)</w:t>
      </w:r>
      <w:r w:rsidR="00283EE4">
        <w:t>, leading to gigabyte-level memory object storage requirements</w:t>
      </w:r>
      <w:r>
        <w:t xml:space="preserve">. </w:t>
      </w:r>
      <w:r w:rsidR="00283EE4">
        <w:t>This metric was therefore altered to combine population clusters onto a minimum number of cores. This allowed the large model sizes to be accommodated on the host in order to generate the SpyNNaker-deployed implementation.</w:t>
      </w:r>
    </w:p>
    <w:p w14:paraId="3DE664AE" w14:textId="4ABF0FA5" w:rsidR="008441B8" w:rsidRPr="008441B8" w:rsidRDefault="00283EE4" w:rsidP="008441B8">
      <w:r>
        <w:t>Nevertheless, w</w:t>
      </w:r>
      <w:r w:rsidR="008441B8">
        <w:t xml:space="preserve">e found that the time required for the Python-based </w:t>
      </w:r>
      <w:proofErr w:type="spellStart"/>
      <w:r w:rsidR="008441B8">
        <w:t>PyNN</w:t>
      </w:r>
      <w:proofErr w:type="spellEnd"/>
      <w:r w:rsidR="008441B8">
        <w:t>/</w:t>
      </w:r>
      <w:proofErr w:type="spellStart"/>
      <w:r w:rsidR="008441B8">
        <w:t>SpyNNaker</w:t>
      </w:r>
      <w:proofErr w:type="spellEnd"/>
      <w:r w:rsidR="008441B8">
        <w:t xml:space="preserve"> routines to configure and upload the model on the SpiNNaker hardware increased in line with the number of synapses specified, this rises approximately </w:t>
      </w:r>
      <w:proofErr w:type="spellStart"/>
      <w:r w:rsidR="008441B8">
        <w:t>quadratically</w:t>
      </w:r>
      <w:proofErr w:type="spellEnd"/>
      <w:r w:rsidR="008441B8">
        <w:t xml:space="preserve"> with </w:t>
      </w:r>
      <w:ins w:id="34" w:author="Thomas Nowotny" w:date="2016-01-15T22:36:00Z">
        <w:r w:rsidR="00CB4F97">
          <w:t xml:space="preserve">the </w:t>
        </w:r>
      </w:ins>
      <w:r w:rsidR="008441B8">
        <w:t>number of VRs specified.</w:t>
      </w:r>
      <w:r w:rsidR="003604E3">
        <w:t xml:space="preserve"> At around 600VRs (</w:t>
      </w:r>
      <w:r w:rsidR="00963FB3">
        <w:t xml:space="preserve">160M synapses) this passes a </w:t>
      </w:r>
      <w:proofErr w:type="gramStart"/>
      <w:r w:rsidR="00963FB3">
        <w:t>1 hour</w:t>
      </w:r>
      <w:proofErr w:type="gramEnd"/>
      <w:r w:rsidR="00963FB3">
        <w:t xml:space="preserve"> delay before starting simulation, some 8 times longer than the 200VR original implementation on the SPiNN3 board.</w:t>
      </w:r>
    </w:p>
    <w:p w14:paraId="040671BC" w14:textId="205D86A8" w:rsidR="00B63B95" w:rsidRDefault="00B63B95" w:rsidP="00B63B95">
      <w:pPr>
        <w:pStyle w:val="Heading2"/>
      </w:pPr>
      <w:r>
        <w:t>Conclusions</w:t>
      </w:r>
      <w:r w:rsidR="009D1D1A">
        <w:t xml:space="preserve"> and recommendations</w:t>
      </w:r>
    </w:p>
    <w:p w14:paraId="32DF6CC0" w14:textId="1A838035" w:rsidR="009D1D1A" w:rsidRPr="009D1D1A" w:rsidRDefault="009D1D1A" w:rsidP="00CB4F97">
      <w:pPr>
        <w:spacing w:after="120"/>
        <w:pPrChange w:id="35" w:author="Thomas Nowotny" w:date="2016-01-15T22:36:00Z">
          <w:pPr/>
        </w:pPrChange>
      </w:pPr>
      <w:r>
        <w:t>Note that we were unable to exercise more than around 20% of the SpiNN5 board’s nominal neuron carrying capacity</w:t>
      </w:r>
      <w:r w:rsidR="002A3540">
        <w:t xml:space="preserve"> before the issues described became untenable for useable development or research work. The following </w:t>
      </w:r>
      <w:r w:rsidR="008441B8">
        <w:t>recommendations</w:t>
      </w:r>
      <w:r w:rsidR="002A3540">
        <w:t xml:space="preserve"> are made to potentially alleviate these</w:t>
      </w:r>
      <w:proofErr w:type="gramStart"/>
      <w:r w:rsidR="002A3540">
        <w:t>:-</w:t>
      </w:r>
      <w:proofErr w:type="gramEnd"/>
    </w:p>
    <w:p w14:paraId="5E4BE358" w14:textId="036FAE38" w:rsidR="009D1D1A" w:rsidRDefault="009D1D1A" w:rsidP="00CB4F97">
      <w:pPr>
        <w:pStyle w:val="ListParagraph"/>
        <w:numPr>
          <w:ilvl w:val="0"/>
          <w:numId w:val="1"/>
        </w:numPr>
        <w:ind w:left="426"/>
      </w:pPr>
      <w:r>
        <w:t xml:space="preserve">Provide </w:t>
      </w:r>
      <w:r w:rsidR="002A3540">
        <w:t>functionality</w:t>
      </w:r>
      <w:r>
        <w:t xml:space="preserve"> for pausing and alter</w:t>
      </w:r>
      <w:r w:rsidR="002A3540">
        <w:t>ing</w:t>
      </w:r>
      <w:r>
        <w:t xml:space="preserve"> Poisson spike rate for a population</w:t>
      </w:r>
      <w:r w:rsidR="002A3540">
        <w:t xml:space="preserve"> “on-the-fly’. </w:t>
      </w:r>
    </w:p>
    <w:p w14:paraId="47ABD113" w14:textId="46A0DE97" w:rsidR="009D1D1A" w:rsidRDefault="002A3540" w:rsidP="00CB4F97">
      <w:pPr>
        <w:pStyle w:val="ListParagraph"/>
        <w:numPr>
          <w:ilvl w:val="0"/>
          <w:numId w:val="1"/>
        </w:numPr>
        <w:ind w:left="426"/>
      </w:pPr>
      <w:r>
        <w:t>Provide gamma distribution - based rate cod</w:t>
      </w:r>
      <w:r w:rsidR="009D1D1A">
        <w:t>ing for population</w:t>
      </w:r>
      <w:r>
        <w:t>s</w:t>
      </w:r>
      <w:r w:rsidR="009D1D1A">
        <w:t xml:space="preserve">, </w:t>
      </w:r>
      <w:r>
        <w:t xml:space="preserve">this has been shown to </w:t>
      </w:r>
      <w:r w:rsidR="009D1D1A">
        <w:t>allow</w:t>
      </w:r>
      <w:del w:id="36" w:author="Thomas Nowotny" w:date="2016-01-15T22:36:00Z">
        <w:r w:rsidR="009D1D1A" w:rsidDel="00CB4F97">
          <w:delText>s</w:delText>
        </w:r>
      </w:del>
      <w:r w:rsidR="009D1D1A">
        <w:t xml:space="preserve"> smaller cluster</w:t>
      </w:r>
      <w:r>
        <w:t>s</w:t>
      </w:r>
      <w:r w:rsidR="009D1D1A">
        <w:t xml:space="preserve"> </w:t>
      </w:r>
      <w:r>
        <w:t xml:space="preserve">to act out </w:t>
      </w:r>
      <w:r w:rsidR="009D1D1A">
        <w:t>WTA style competition</w:t>
      </w:r>
      <w:r>
        <w:t xml:space="preserve"> effectively.</w:t>
      </w:r>
    </w:p>
    <w:p w14:paraId="2B4206FF" w14:textId="361E2856" w:rsidR="009D1D1A" w:rsidRDefault="009D1D1A" w:rsidP="00CB4F97">
      <w:pPr>
        <w:pStyle w:val="ListParagraph"/>
        <w:numPr>
          <w:ilvl w:val="0"/>
          <w:numId w:val="1"/>
        </w:numPr>
        <w:ind w:left="426"/>
      </w:pPr>
      <w:r>
        <w:t>Profile and optimise the configuration routines for large models with significant connectivity. Rewriting these routines in the fastest possib</w:t>
      </w:r>
      <w:r w:rsidR="007A037E">
        <w:t>le language (e.g. C plus CUDA/GPU</w:t>
      </w:r>
      <w:r>
        <w:t xml:space="preserve">) should </w:t>
      </w:r>
      <w:r w:rsidR="007A037E">
        <w:t xml:space="preserve">also </w:t>
      </w:r>
      <w:r>
        <w:t xml:space="preserve">help </w:t>
      </w:r>
      <w:r w:rsidR="007A037E">
        <w:t>considerably</w:t>
      </w:r>
      <w:r>
        <w:t xml:space="preserve">. </w:t>
      </w:r>
    </w:p>
    <w:p w14:paraId="1CCA58C9" w14:textId="29EE3350" w:rsidR="00B63B95" w:rsidRDefault="00B63B95" w:rsidP="00B63B95">
      <w:pPr>
        <w:pStyle w:val="Heading2"/>
      </w:pPr>
      <w:r>
        <w:t>Published open source software</w:t>
      </w:r>
    </w:p>
    <w:p w14:paraId="13F53E7A" w14:textId="77777777" w:rsidR="00CB4F97" w:rsidRDefault="00875A08" w:rsidP="00875A08">
      <w:pPr>
        <w:rPr>
          <w:ins w:id="37" w:author="Thomas Nowotny" w:date="2016-01-15T22:37:00Z"/>
        </w:rPr>
      </w:pPr>
      <w:r>
        <w:t xml:space="preserve">As an output, the resultant SpiNNaker implementation for large-scale version of the classifier network, including the C-based library developed for live spike injection and collection has been made available alongside the first spike-source based classifier model for SpiNNaker (see previous milestone release). The repository is available at the GITHUB </w:t>
      </w:r>
      <w:r w:rsidRPr="00850539">
        <w:rPr>
          <w:b/>
        </w:rPr>
        <w:t>spinnaker-neuromorphic-classifier</w:t>
      </w:r>
      <w:r>
        <w:t xml:space="preserve"> project</w:t>
      </w:r>
      <w:r w:rsidR="00850539">
        <w:t xml:space="preserve"> (see</w:t>
      </w:r>
    </w:p>
    <w:p w14:paraId="2278BFAB" w14:textId="0D9D22C8" w:rsidR="00875A08" w:rsidRPr="00CB4F97" w:rsidRDefault="00850539" w:rsidP="00875A08">
      <w:pPr>
        <w:rPr>
          <w:szCs w:val="22"/>
        </w:rPr>
      </w:pPr>
      <w:r w:rsidRPr="00CB4F97">
        <w:rPr>
          <w:rFonts w:ascii="Lucida Grande" w:hAnsi="Lucida Grande" w:cs="Lucida Grande"/>
          <w:i/>
          <w:color w:val="000000"/>
          <w:szCs w:val="22"/>
        </w:rPr>
        <w:t>https://github.com/alandiamond/spinnaker-neuromorphic-classifier/tree/master/Spinn5-LargeModel-LiveSpiking</w:t>
      </w:r>
      <w:r w:rsidRPr="00CB4F97">
        <w:rPr>
          <w:rFonts w:ascii="Lucida Grande" w:hAnsi="Lucida Grande" w:cs="Lucida Grande"/>
          <w:color w:val="000000"/>
          <w:szCs w:val="22"/>
        </w:rPr>
        <w:t>)</w:t>
      </w:r>
      <w:r w:rsidR="00875A08" w:rsidRPr="00CB4F97">
        <w:rPr>
          <w:szCs w:val="22"/>
        </w:rPr>
        <w:t>.</w:t>
      </w:r>
    </w:p>
    <w:p w14:paraId="19BCCF85" w14:textId="7B71D324" w:rsidR="00B63B95" w:rsidRDefault="00B63B95" w:rsidP="00B63B95">
      <w:pPr>
        <w:pStyle w:val="Heading2"/>
      </w:pPr>
      <w:r>
        <w:t>References</w:t>
      </w:r>
    </w:p>
    <w:p w14:paraId="24CD1AC8" w14:textId="06F8482E" w:rsidR="003604E3" w:rsidRPr="003604E3" w:rsidRDefault="004C7795">
      <w:pPr>
        <w:widowControl w:val="0"/>
        <w:autoSpaceDE w:val="0"/>
        <w:autoSpaceDN w:val="0"/>
        <w:adjustRightInd w:val="0"/>
        <w:spacing w:after="140" w:line="288" w:lineRule="auto"/>
        <w:ind w:left="480" w:hanging="480"/>
        <w:rPr>
          <w:noProof/>
          <w:lang w:val="en-US"/>
        </w:rPr>
      </w:pPr>
      <w:r>
        <w:fldChar w:fldCharType="begin" w:fldLock="1"/>
      </w:r>
      <w:r>
        <w:instrText xml:space="preserve">ADDIN Mendeley Bibliography CSL_BIBLIOGRAPHY </w:instrText>
      </w:r>
      <w:r>
        <w:fldChar w:fldCharType="separate"/>
      </w:r>
      <w:r w:rsidR="003604E3" w:rsidRPr="003604E3">
        <w:rPr>
          <w:noProof/>
          <w:lang w:val="en-US"/>
        </w:rPr>
        <w:t xml:space="preserve">Diamond, A., Nowotny, T., and Schmuker, M. (2016). Comparing Neuromorphic Solutions in Action: Implementing a Bio-Inspired Solution to a Benchmark Classification Task on Three Parallel-Computing Platforms. </w:t>
      </w:r>
      <w:r w:rsidR="003604E3" w:rsidRPr="003604E3">
        <w:rPr>
          <w:i/>
          <w:iCs/>
          <w:noProof/>
          <w:lang w:val="en-US"/>
        </w:rPr>
        <w:t>Front. Neurosci.</w:t>
      </w:r>
      <w:r w:rsidR="003604E3" w:rsidRPr="003604E3">
        <w:rPr>
          <w:noProof/>
          <w:lang w:val="en-US"/>
        </w:rPr>
        <w:t xml:space="preserve"> 9. doi:10.3389/fnins.2015.00491.</w:t>
      </w:r>
    </w:p>
    <w:p w14:paraId="6B892759" w14:textId="77777777" w:rsidR="003604E3" w:rsidRPr="003604E3" w:rsidRDefault="003604E3">
      <w:pPr>
        <w:widowControl w:val="0"/>
        <w:autoSpaceDE w:val="0"/>
        <w:autoSpaceDN w:val="0"/>
        <w:adjustRightInd w:val="0"/>
        <w:spacing w:after="140" w:line="288" w:lineRule="auto"/>
        <w:ind w:left="480" w:hanging="480"/>
        <w:rPr>
          <w:noProof/>
          <w:lang w:val="en-US"/>
        </w:rPr>
      </w:pPr>
      <w:r w:rsidRPr="003604E3">
        <w:rPr>
          <w:noProof/>
          <w:lang w:val="en-US"/>
        </w:rPr>
        <w:t xml:space="preserve">Diamond, A., Schmuker, M., Berna, A., Trowell, S., and Nowotny, T. (2015a). Classifying continuous, real-time e-nose sensor data using a bio-inspired spiking network modeled on the insect olfactory system. </w:t>
      </w:r>
      <w:r w:rsidRPr="003604E3">
        <w:rPr>
          <w:i/>
          <w:iCs/>
          <w:noProof/>
          <w:lang w:val="en-US"/>
        </w:rPr>
        <w:t>Bioinspir. Biomim.</w:t>
      </w:r>
    </w:p>
    <w:p w14:paraId="07B7601F" w14:textId="77777777" w:rsidR="003604E3" w:rsidRPr="003604E3" w:rsidRDefault="003604E3">
      <w:pPr>
        <w:widowControl w:val="0"/>
        <w:autoSpaceDE w:val="0"/>
        <w:autoSpaceDN w:val="0"/>
        <w:adjustRightInd w:val="0"/>
        <w:spacing w:after="140" w:line="288" w:lineRule="auto"/>
        <w:ind w:left="480" w:hanging="480"/>
        <w:rPr>
          <w:noProof/>
          <w:lang w:val="en-US"/>
        </w:rPr>
      </w:pPr>
      <w:r w:rsidRPr="003604E3">
        <w:rPr>
          <w:noProof/>
          <w:lang w:val="en-US"/>
        </w:rPr>
        <w:t>Diamond, A., Schmuker, M., Yavuz, E., Turner, J., and Nowotny, T. (2015b). Implementing neuromorphic Computing with Large, High-Dimensional Data Sets Usin</w:t>
      </w:r>
      <w:bookmarkStart w:id="38" w:name="_GoBack"/>
      <w:bookmarkEnd w:id="38"/>
      <w:r w:rsidRPr="003604E3">
        <w:rPr>
          <w:noProof/>
          <w:lang w:val="en-US"/>
        </w:rPr>
        <w:t xml:space="preserve">g GeNN - a Meta-Compiler for Neuronal Modelling on General Purpose GPU-Accelerators. in </w:t>
      </w:r>
      <w:r w:rsidRPr="003604E3">
        <w:rPr>
          <w:i/>
          <w:iCs/>
          <w:noProof/>
          <w:lang w:val="en-US"/>
        </w:rPr>
        <w:t>2015 Conference on Brain Informatics and Health</w:t>
      </w:r>
      <w:r w:rsidRPr="003604E3">
        <w:rPr>
          <w:noProof/>
          <w:lang w:val="en-US"/>
        </w:rPr>
        <w:t>, 21.</w:t>
      </w:r>
    </w:p>
    <w:p w14:paraId="20EF3033" w14:textId="77777777" w:rsidR="003604E3" w:rsidRPr="003604E3" w:rsidRDefault="003604E3">
      <w:pPr>
        <w:widowControl w:val="0"/>
        <w:autoSpaceDE w:val="0"/>
        <w:autoSpaceDN w:val="0"/>
        <w:adjustRightInd w:val="0"/>
        <w:spacing w:after="140" w:line="288" w:lineRule="auto"/>
        <w:ind w:left="480" w:hanging="480"/>
        <w:rPr>
          <w:noProof/>
          <w:lang w:val="en-US"/>
        </w:rPr>
      </w:pPr>
      <w:r w:rsidRPr="003604E3">
        <w:rPr>
          <w:noProof/>
          <w:lang w:val="en-US"/>
        </w:rPr>
        <w:t xml:space="preserve">Schmuker, M., Pfeil, T., and Nawrot, M. P. (2014). A neuromorphic network for generic multivariate data classification. </w:t>
      </w:r>
      <w:r w:rsidRPr="003604E3">
        <w:rPr>
          <w:i/>
          <w:iCs/>
          <w:noProof/>
          <w:lang w:val="en-US"/>
        </w:rPr>
        <w:t>Proc. Natl. Acad. Sci.</w:t>
      </w:r>
      <w:r w:rsidRPr="003604E3">
        <w:rPr>
          <w:noProof/>
          <w:lang w:val="en-US"/>
        </w:rPr>
        <w:t xml:space="preserve"> 111, 2081–2086. doi:10.1073/pnas.1303053111.</w:t>
      </w:r>
    </w:p>
    <w:p w14:paraId="1318CB14" w14:textId="77777777" w:rsidR="003604E3" w:rsidRPr="003604E3" w:rsidRDefault="003604E3">
      <w:pPr>
        <w:widowControl w:val="0"/>
        <w:autoSpaceDE w:val="0"/>
        <w:autoSpaceDN w:val="0"/>
        <w:adjustRightInd w:val="0"/>
        <w:spacing w:after="140" w:line="288" w:lineRule="auto"/>
        <w:ind w:left="480" w:hanging="480"/>
        <w:rPr>
          <w:noProof/>
          <w:lang w:val="en-US"/>
        </w:rPr>
      </w:pPr>
      <w:r w:rsidRPr="003604E3">
        <w:rPr>
          <w:noProof/>
          <w:lang w:val="en-US"/>
        </w:rPr>
        <w:t xml:space="preserve">Schmuker, M., and Schneider, G. (2007). Processing and classification of chemical data inspired by insect olfaction. </w:t>
      </w:r>
      <w:r w:rsidRPr="003604E3">
        <w:rPr>
          <w:i/>
          <w:iCs/>
          <w:noProof/>
          <w:lang w:val="en-US"/>
        </w:rPr>
        <w:t>Proc. Natl. Acad. Sci. U. S. A.</w:t>
      </w:r>
      <w:r w:rsidRPr="003604E3">
        <w:rPr>
          <w:noProof/>
          <w:lang w:val="en-US"/>
        </w:rPr>
        <w:t xml:space="preserve"> 104, 20285–9. doi:10.1073/pnas.0705683104.</w:t>
      </w:r>
    </w:p>
    <w:p w14:paraId="39337ABC" w14:textId="77777777" w:rsidR="003604E3" w:rsidRPr="003604E3" w:rsidRDefault="003604E3">
      <w:pPr>
        <w:widowControl w:val="0"/>
        <w:autoSpaceDE w:val="0"/>
        <w:autoSpaceDN w:val="0"/>
        <w:adjustRightInd w:val="0"/>
        <w:spacing w:after="140" w:line="288" w:lineRule="auto"/>
        <w:ind w:left="480" w:hanging="480"/>
        <w:rPr>
          <w:noProof/>
        </w:rPr>
      </w:pPr>
      <w:r w:rsidRPr="003604E3">
        <w:rPr>
          <w:noProof/>
          <w:lang w:val="en-US"/>
        </w:rPr>
        <w:t xml:space="preserve">Yavuz, E., Turner, J., and Nowotny, T. (2016). GeNN: a code generation framework for accelerated brain simulations. </w:t>
      </w:r>
      <w:r w:rsidRPr="003604E3">
        <w:rPr>
          <w:i/>
          <w:iCs/>
          <w:noProof/>
          <w:lang w:val="en-US"/>
        </w:rPr>
        <w:t>Sci. Rep.</w:t>
      </w:r>
      <w:r w:rsidRPr="003604E3">
        <w:rPr>
          <w:noProof/>
          <w:lang w:val="en-US"/>
        </w:rPr>
        <w:t xml:space="preserve"> 6, 18854. doi:10.1038/srep18854.</w:t>
      </w:r>
    </w:p>
    <w:p w14:paraId="100605CA" w14:textId="5FF5D3A0" w:rsidR="00B47AE9" w:rsidRPr="00B47AE9" w:rsidRDefault="004C7795" w:rsidP="00CB4F97">
      <w:pPr>
        <w:widowControl w:val="0"/>
        <w:autoSpaceDE w:val="0"/>
        <w:autoSpaceDN w:val="0"/>
        <w:adjustRightInd w:val="0"/>
        <w:spacing w:after="140" w:line="288" w:lineRule="auto"/>
        <w:ind w:left="480" w:hanging="480"/>
      </w:pPr>
      <w:r>
        <w:fldChar w:fldCharType="end"/>
      </w:r>
    </w:p>
    <w:sectPr w:rsidR="00B47AE9" w:rsidRPr="00B47AE9" w:rsidSect="00B726BE">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DF66" w14:textId="77777777" w:rsidR="00963FB3" w:rsidRDefault="00963FB3" w:rsidP="00AC5B22">
      <w:r>
        <w:separator/>
      </w:r>
    </w:p>
  </w:endnote>
  <w:endnote w:type="continuationSeparator" w:id="0">
    <w:p w14:paraId="48074EF0" w14:textId="77777777" w:rsidR="00963FB3" w:rsidRDefault="00963FB3" w:rsidP="00AC5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1D52A4" w14:textId="77777777" w:rsidR="00963FB3" w:rsidRDefault="00963FB3" w:rsidP="00AC5B22">
      <w:r>
        <w:separator/>
      </w:r>
    </w:p>
  </w:footnote>
  <w:footnote w:type="continuationSeparator" w:id="0">
    <w:p w14:paraId="505C8E13" w14:textId="77777777" w:rsidR="00963FB3" w:rsidRDefault="00963FB3" w:rsidP="00AC5B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58" w:type="dxa"/>
      <w:tblInd w:w="-923" w:type="dxa"/>
      <w:tblBorders>
        <w:bottom w:val="single" w:sz="8" w:space="0" w:color="4F81BD"/>
      </w:tblBorders>
      <w:tblLayout w:type="fixed"/>
      <w:tblCellMar>
        <w:left w:w="70" w:type="dxa"/>
        <w:right w:w="70" w:type="dxa"/>
      </w:tblCellMar>
      <w:tblLook w:val="0000" w:firstRow="0" w:lastRow="0" w:firstColumn="0" w:lastColumn="0" w:noHBand="0" w:noVBand="0"/>
    </w:tblPr>
    <w:tblGrid>
      <w:gridCol w:w="6804"/>
      <w:gridCol w:w="2269"/>
      <w:gridCol w:w="1985"/>
    </w:tblGrid>
    <w:tr w:rsidR="00963FB3" w:rsidRPr="005F086E" w14:paraId="1D3850E3" w14:textId="77777777" w:rsidTr="00AC5B22">
      <w:trPr>
        <w:trHeight w:val="1137"/>
      </w:trPr>
      <w:tc>
        <w:tcPr>
          <w:tcW w:w="6804" w:type="dxa"/>
          <w:vAlign w:val="center"/>
        </w:tcPr>
        <w:p w14:paraId="47A4A345" w14:textId="77777777" w:rsidR="00963FB3" w:rsidRPr="00EF2FEE" w:rsidRDefault="00963FB3" w:rsidP="00AC5B22">
          <w:pPr>
            <w:pStyle w:val="Header"/>
            <w:ind w:firstLine="214"/>
            <w:jc w:val="center"/>
            <w:rPr>
              <w:sz w:val="8"/>
            </w:rPr>
          </w:pPr>
          <w:r>
            <w:rPr>
              <w:noProof/>
              <w:lang w:val="en-US"/>
            </w:rPr>
            <w:drawing>
              <wp:anchor distT="0" distB="0" distL="114300" distR="114300" simplePos="0" relativeHeight="251659264" behindDoc="0" locked="0" layoutInCell="1" allowOverlap="1" wp14:anchorId="1DFF0135" wp14:editId="5ADE2000">
                <wp:simplePos x="0" y="0"/>
                <wp:positionH relativeFrom="column">
                  <wp:posOffset>403860</wp:posOffset>
                </wp:positionH>
                <wp:positionV relativeFrom="paragraph">
                  <wp:posOffset>-2540</wp:posOffset>
                </wp:positionV>
                <wp:extent cx="3305810" cy="633095"/>
                <wp:effectExtent l="0" t="0" r="0" b="1905"/>
                <wp:wrapNone/>
                <wp:docPr id="1" name="Picture 1" descr="Description: Macintosh HD:Users:cimapere:Documents:Working DOCS:HBP-Iconography:Logos:HBP:Official Logo Versions:HBP-Horizontal Logo:RGB:Color RGB:JPG RGB:HBP_Horizontal_RGB_Black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cimapere:Documents:Working DOCS:HBP-Iconography:Logos:HBP:Official Logo Versions:HBP-Horizontal Logo:RGB:Color RGB:JPG RGB:HBP_Horizontal_RGB_BlackTex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5810" cy="6330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69" w:type="dxa"/>
          <w:vAlign w:val="center"/>
        </w:tcPr>
        <w:p w14:paraId="1218612A" w14:textId="77777777" w:rsidR="00963FB3" w:rsidRPr="00C82A00" w:rsidRDefault="00963FB3" w:rsidP="00AC5B22">
          <w:pPr>
            <w:pStyle w:val="Header"/>
            <w:tabs>
              <w:tab w:val="clear" w:pos="4320"/>
            </w:tabs>
            <w:spacing w:before="160"/>
            <w:ind w:right="-70"/>
            <w:jc w:val="center"/>
            <w:rPr>
              <w:color w:val="404040"/>
              <w:sz w:val="16"/>
              <w:szCs w:val="16"/>
            </w:rPr>
          </w:pPr>
          <w:r w:rsidRPr="00C82A00">
            <w:rPr>
              <w:color w:val="404040"/>
              <w:sz w:val="16"/>
              <w:szCs w:val="16"/>
            </w:rPr>
            <w:t xml:space="preserve">Co-funded by </w:t>
          </w:r>
          <w:r w:rsidRPr="00C82A00">
            <w:rPr>
              <w:color w:val="404040"/>
              <w:sz w:val="16"/>
              <w:szCs w:val="16"/>
            </w:rPr>
            <w:br/>
            <w:t xml:space="preserve">the European </w:t>
          </w:r>
          <w:r>
            <w:rPr>
              <w:color w:val="404040"/>
              <w:sz w:val="16"/>
              <w:szCs w:val="16"/>
            </w:rPr>
            <w:t>Union</w:t>
          </w:r>
        </w:p>
      </w:tc>
      <w:tc>
        <w:tcPr>
          <w:tcW w:w="1985" w:type="dxa"/>
          <w:vAlign w:val="center"/>
        </w:tcPr>
        <w:p w14:paraId="4C544C98" w14:textId="77777777" w:rsidR="00963FB3" w:rsidRPr="005F086E" w:rsidRDefault="00963FB3" w:rsidP="00AC5B22">
          <w:pPr>
            <w:ind w:left="72"/>
            <w:jc w:val="center"/>
          </w:pPr>
          <w:r>
            <w:rPr>
              <w:noProof/>
              <w:lang w:val="en-US"/>
            </w:rPr>
            <w:drawing>
              <wp:anchor distT="0" distB="0" distL="114300" distR="114300" simplePos="0" relativeHeight="251660288" behindDoc="0" locked="0" layoutInCell="1" allowOverlap="1" wp14:anchorId="167E805C" wp14:editId="0E0F1388">
                <wp:simplePos x="0" y="0"/>
                <wp:positionH relativeFrom="column">
                  <wp:posOffset>82550</wp:posOffset>
                </wp:positionH>
                <wp:positionV relativeFrom="paragraph">
                  <wp:posOffset>92075</wp:posOffset>
                </wp:positionV>
                <wp:extent cx="723265" cy="482600"/>
                <wp:effectExtent l="0" t="0" r="0" b="0"/>
                <wp:wrapNone/>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265" cy="48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0B2FDF" w14:textId="77777777" w:rsidR="00963FB3" w:rsidRPr="00012DDB" w:rsidRDefault="00963FB3" w:rsidP="00AC5B22">
          <w:pPr>
            <w:pStyle w:val="Header"/>
            <w:tabs>
              <w:tab w:val="clear" w:pos="4320"/>
            </w:tabs>
            <w:ind w:left="-70" w:right="213"/>
            <w:jc w:val="center"/>
          </w:pPr>
        </w:p>
      </w:tc>
    </w:tr>
  </w:tbl>
  <w:p w14:paraId="23F087B7" w14:textId="77777777" w:rsidR="00963FB3" w:rsidRDefault="00963F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CB285E"/>
    <w:multiLevelType w:val="hybridMultilevel"/>
    <w:tmpl w:val="939C3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displayBackgroundShape/>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AE9"/>
    <w:rsid w:val="001F272A"/>
    <w:rsid w:val="00283EE4"/>
    <w:rsid w:val="002A3540"/>
    <w:rsid w:val="003604E3"/>
    <w:rsid w:val="004C7795"/>
    <w:rsid w:val="005949BE"/>
    <w:rsid w:val="005C5147"/>
    <w:rsid w:val="005D256E"/>
    <w:rsid w:val="00647E5B"/>
    <w:rsid w:val="006D7509"/>
    <w:rsid w:val="0072295D"/>
    <w:rsid w:val="00740C8B"/>
    <w:rsid w:val="0078116E"/>
    <w:rsid w:val="007A037E"/>
    <w:rsid w:val="007C72C9"/>
    <w:rsid w:val="00816E22"/>
    <w:rsid w:val="008441B8"/>
    <w:rsid w:val="00850539"/>
    <w:rsid w:val="00875A08"/>
    <w:rsid w:val="00963FB3"/>
    <w:rsid w:val="009D1D1A"/>
    <w:rsid w:val="009D3FB5"/>
    <w:rsid w:val="009E618D"/>
    <w:rsid w:val="00AC5B22"/>
    <w:rsid w:val="00B47AE9"/>
    <w:rsid w:val="00B63B95"/>
    <w:rsid w:val="00B6691A"/>
    <w:rsid w:val="00B726BE"/>
    <w:rsid w:val="00BF2C99"/>
    <w:rsid w:val="00CB4F9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4F08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B22"/>
    <w:pPr>
      <w:jc w:val="both"/>
    </w:pPr>
    <w:rPr>
      <w:rFonts w:ascii="Trebuchet MS" w:hAnsi="Trebuchet MS"/>
      <w:sz w:val="22"/>
    </w:rPr>
  </w:style>
  <w:style w:type="paragraph" w:styleId="Heading1">
    <w:name w:val="heading 1"/>
    <w:basedOn w:val="Normal"/>
    <w:next w:val="Normal"/>
    <w:link w:val="Heading1Char"/>
    <w:uiPriority w:val="9"/>
    <w:qFormat/>
    <w:rsid w:val="00AC5B22"/>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850539"/>
    <w:pPr>
      <w:keepNext/>
      <w:keepLines/>
      <w:spacing w:before="240" w:after="12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1D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1D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5B22"/>
    <w:rPr>
      <w:rFonts w:ascii="Trebuchet MS" w:eastAsiaTheme="majorEastAsia" w:hAnsi="Trebuchet MS" w:cstheme="majorBidi"/>
      <w:b/>
      <w:bCs/>
      <w:sz w:val="32"/>
      <w:szCs w:val="32"/>
    </w:rPr>
  </w:style>
  <w:style w:type="character" w:customStyle="1" w:styleId="Heading2Char">
    <w:name w:val="Heading 2 Char"/>
    <w:basedOn w:val="DefaultParagraphFont"/>
    <w:link w:val="Heading2"/>
    <w:uiPriority w:val="9"/>
    <w:rsid w:val="00850539"/>
    <w:rPr>
      <w:rFonts w:ascii="Trebuchet MS" w:eastAsiaTheme="majorEastAsia" w:hAnsi="Trebuchet MS" w:cstheme="majorBidi"/>
      <w:b/>
      <w:bCs/>
      <w:sz w:val="28"/>
      <w:szCs w:val="26"/>
    </w:rPr>
  </w:style>
  <w:style w:type="paragraph" w:styleId="ListParagraph">
    <w:name w:val="List Paragraph"/>
    <w:basedOn w:val="Normal"/>
    <w:uiPriority w:val="34"/>
    <w:qFormat/>
    <w:rsid w:val="009D1D1A"/>
    <w:pPr>
      <w:ind w:left="720"/>
      <w:contextualSpacing/>
    </w:pPr>
  </w:style>
  <w:style w:type="paragraph" w:styleId="Header">
    <w:name w:val="header"/>
    <w:basedOn w:val="Normal"/>
    <w:link w:val="HeaderChar"/>
    <w:unhideWhenUsed/>
    <w:rsid w:val="00AC5B22"/>
    <w:pPr>
      <w:tabs>
        <w:tab w:val="center" w:pos="4320"/>
        <w:tab w:val="right" w:pos="8640"/>
      </w:tabs>
    </w:pPr>
  </w:style>
  <w:style w:type="character" w:customStyle="1" w:styleId="HeaderChar">
    <w:name w:val="Header Char"/>
    <w:basedOn w:val="DefaultParagraphFont"/>
    <w:link w:val="Header"/>
    <w:rsid w:val="00AC5B22"/>
    <w:rPr>
      <w:sz w:val="22"/>
    </w:rPr>
  </w:style>
  <w:style w:type="paragraph" w:styleId="Footer">
    <w:name w:val="footer"/>
    <w:basedOn w:val="Normal"/>
    <w:link w:val="FooterChar"/>
    <w:uiPriority w:val="99"/>
    <w:unhideWhenUsed/>
    <w:rsid w:val="00AC5B22"/>
    <w:pPr>
      <w:tabs>
        <w:tab w:val="center" w:pos="4320"/>
        <w:tab w:val="right" w:pos="8640"/>
      </w:tabs>
    </w:pPr>
  </w:style>
  <w:style w:type="character" w:customStyle="1" w:styleId="FooterChar">
    <w:name w:val="Footer Char"/>
    <w:basedOn w:val="DefaultParagraphFont"/>
    <w:link w:val="Footer"/>
    <w:uiPriority w:val="99"/>
    <w:rsid w:val="00AC5B22"/>
    <w:rPr>
      <w:sz w:val="22"/>
    </w:rPr>
  </w:style>
  <w:style w:type="character" w:styleId="Hyperlink">
    <w:name w:val="Hyperlink"/>
    <w:basedOn w:val="DefaultParagraphFont"/>
    <w:uiPriority w:val="99"/>
    <w:unhideWhenUsed/>
    <w:rsid w:val="0078116E"/>
    <w:rPr>
      <w:color w:val="0000FF" w:themeColor="hyperlink"/>
      <w:u w:val="single"/>
    </w:rPr>
  </w:style>
  <w:style w:type="character" w:styleId="FollowedHyperlink">
    <w:name w:val="FollowedHyperlink"/>
    <w:basedOn w:val="DefaultParagraphFont"/>
    <w:uiPriority w:val="99"/>
    <w:semiHidden/>
    <w:unhideWhenUsed/>
    <w:rsid w:val="0078116E"/>
    <w:rPr>
      <w:color w:val="800080" w:themeColor="followedHyperlink"/>
      <w:u w:val="single"/>
    </w:rPr>
  </w:style>
  <w:style w:type="paragraph" w:styleId="BalloonText">
    <w:name w:val="Balloon Text"/>
    <w:basedOn w:val="Normal"/>
    <w:link w:val="BalloonTextChar"/>
    <w:uiPriority w:val="99"/>
    <w:semiHidden/>
    <w:unhideWhenUsed/>
    <w:rsid w:val="00CB4F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4F9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B22"/>
    <w:pPr>
      <w:jc w:val="both"/>
    </w:pPr>
    <w:rPr>
      <w:rFonts w:ascii="Trebuchet MS" w:hAnsi="Trebuchet MS"/>
      <w:sz w:val="22"/>
    </w:rPr>
  </w:style>
  <w:style w:type="paragraph" w:styleId="Heading1">
    <w:name w:val="heading 1"/>
    <w:basedOn w:val="Normal"/>
    <w:next w:val="Normal"/>
    <w:link w:val="Heading1Char"/>
    <w:uiPriority w:val="9"/>
    <w:qFormat/>
    <w:rsid w:val="00AC5B22"/>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850539"/>
    <w:pPr>
      <w:keepNext/>
      <w:keepLines/>
      <w:spacing w:before="240" w:after="12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1D1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1D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5B22"/>
    <w:rPr>
      <w:rFonts w:ascii="Trebuchet MS" w:eastAsiaTheme="majorEastAsia" w:hAnsi="Trebuchet MS" w:cstheme="majorBidi"/>
      <w:b/>
      <w:bCs/>
      <w:sz w:val="32"/>
      <w:szCs w:val="32"/>
    </w:rPr>
  </w:style>
  <w:style w:type="character" w:customStyle="1" w:styleId="Heading2Char">
    <w:name w:val="Heading 2 Char"/>
    <w:basedOn w:val="DefaultParagraphFont"/>
    <w:link w:val="Heading2"/>
    <w:uiPriority w:val="9"/>
    <w:rsid w:val="00850539"/>
    <w:rPr>
      <w:rFonts w:ascii="Trebuchet MS" w:eastAsiaTheme="majorEastAsia" w:hAnsi="Trebuchet MS" w:cstheme="majorBidi"/>
      <w:b/>
      <w:bCs/>
      <w:sz w:val="28"/>
      <w:szCs w:val="26"/>
    </w:rPr>
  </w:style>
  <w:style w:type="paragraph" w:styleId="ListParagraph">
    <w:name w:val="List Paragraph"/>
    <w:basedOn w:val="Normal"/>
    <w:uiPriority w:val="34"/>
    <w:qFormat/>
    <w:rsid w:val="009D1D1A"/>
    <w:pPr>
      <w:ind w:left="720"/>
      <w:contextualSpacing/>
    </w:pPr>
  </w:style>
  <w:style w:type="paragraph" w:styleId="Header">
    <w:name w:val="header"/>
    <w:basedOn w:val="Normal"/>
    <w:link w:val="HeaderChar"/>
    <w:unhideWhenUsed/>
    <w:rsid w:val="00AC5B22"/>
    <w:pPr>
      <w:tabs>
        <w:tab w:val="center" w:pos="4320"/>
        <w:tab w:val="right" w:pos="8640"/>
      </w:tabs>
    </w:pPr>
  </w:style>
  <w:style w:type="character" w:customStyle="1" w:styleId="HeaderChar">
    <w:name w:val="Header Char"/>
    <w:basedOn w:val="DefaultParagraphFont"/>
    <w:link w:val="Header"/>
    <w:rsid w:val="00AC5B22"/>
    <w:rPr>
      <w:sz w:val="22"/>
    </w:rPr>
  </w:style>
  <w:style w:type="paragraph" w:styleId="Footer">
    <w:name w:val="footer"/>
    <w:basedOn w:val="Normal"/>
    <w:link w:val="FooterChar"/>
    <w:uiPriority w:val="99"/>
    <w:unhideWhenUsed/>
    <w:rsid w:val="00AC5B22"/>
    <w:pPr>
      <w:tabs>
        <w:tab w:val="center" w:pos="4320"/>
        <w:tab w:val="right" w:pos="8640"/>
      </w:tabs>
    </w:pPr>
  </w:style>
  <w:style w:type="character" w:customStyle="1" w:styleId="FooterChar">
    <w:name w:val="Footer Char"/>
    <w:basedOn w:val="DefaultParagraphFont"/>
    <w:link w:val="Footer"/>
    <w:uiPriority w:val="99"/>
    <w:rsid w:val="00AC5B22"/>
    <w:rPr>
      <w:sz w:val="22"/>
    </w:rPr>
  </w:style>
  <w:style w:type="character" w:styleId="Hyperlink">
    <w:name w:val="Hyperlink"/>
    <w:basedOn w:val="DefaultParagraphFont"/>
    <w:uiPriority w:val="99"/>
    <w:unhideWhenUsed/>
    <w:rsid w:val="0078116E"/>
    <w:rPr>
      <w:color w:val="0000FF" w:themeColor="hyperlink"/>
      <w:u w:val="single"/>
    </w:rPr>
  </w:style>
  <w:style w:type="character" w:styleId="FollowedHyperlink">
    <w:name w:val="FollowedHyperlink"/>
    <w:basedOn w:val="DefaultParagraphFont"/>
    <w:uiPriority w:val="99"/>
    <w:semiHidden/>
    <w:unhideWhenUsed/>
    <w:rsid w:val="0078116E"/>
    <w:rPr>
      <w:color w:val="800080" w:themeColor="followedHyperlink"/>
      <w:u w:val="single"/>
    </w:rPr>
  </w:style>
  <w:style w:type="paragraph" w:styleId="BalloonText">
    <w:name w:val="Balloon Text"/>
    <w:basedOn w:val="Normal"/>
    <w:link w:val="BalloonTextChar"/>
    <w:uiPriority w:val="99"/>
    <w:semiHidden/>
    <w:unhideWhenUsed/>
    <w:rsid w:val="00CB4F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4F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3298</Words>
  <Characters>18803</Characters>
  <Application>Microsoft Macintosh Word</Application>
  <DocSecurity>4</DocSecurity>
  <Lines>156</Lines>
  <Paragraphs>44</Paragraphs>
  <ScaleCrop>false</ScaleCrop>
  <Company/>
  <LinksUpToDate>false</LinksUpToDate>
  <CharactersWithSpaces>22057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Diamond</dc:creator>
  <cp:keywords/>
  <dc:description/>
  <cp:lastModifiedBy>Thomas Nowotny</cp:lastModifiedBy>
  <cp:revision>2</cp:revision>
  <cp:lastPrinted>2016-01-14T17:10:00Z</cp:lastPrinted>
  <dcterms:created xsi:type="dcterms:W3CDTF">2016-01-15T22:38:00Z</dcterms:created>
  <dcterms:modified xsi:type="dcterms:W3CDTF">2016-01-15T22:38:00Z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a.diamond@sussex.ac.uk@www.mendeley.com</vt:lpwstr>
  </property>
  <property fmtid="{D5CDD505-2E9C-101B-9397-08002B2CF9AE}" pid="4" name="Mendeley Citation Style_1">
    <vt:lpwstr>http://www.zotero.org/styles/frontiers-in-neuroscience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http://www.zotero.org/styles/bmc-neuroscience</vt:lpwstr>
  </property>
  <property fmtid="{D5CDD505-2E9C-101B-9397-08002B2CF9AE}" pid="12" name="Mendeley Recent Style Name 3_1">
    <vt:lpwstr>BMC Neuroscience</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16th edition (full note)</vt:lpwstr>
  </property>
  <property fmtid="{D5CDD505-2E9C-101B-9397-08002B2CF9AE}" pid="17" name="Mendeley Recent Style Id 6_1">
    <vt:lpwstr>http://www.zotero.org/styles/frontiers-in-neuroscience</vt:lpwstr>
  </property>
  <property fmtid="{D5CDD505-2E9C-101B-9397-08002B2CF9AE}" pid="18" name="Mendeley Recent Style Name 6_1">
    <vt:lpwstr>Frontiers in Neuroscience</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http://www.zotero.org/styles/iop-conference-series-materials-science-and-engineering</vt:lpwstr>
  </property>
  <property fmtid="{D5CDD505-2E9C-101B-9397-08002B2CF9AE}" pid="24" name="Mendeley Recent Style Name 9_1">
    <vt:lpwstr>IOP Conference Series: Materials Science and Engineering</vt:lpwstr>
  </property>
</Properties>
</file>